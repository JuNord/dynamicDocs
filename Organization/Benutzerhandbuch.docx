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Change w:id="0" w:author="Julius Nordhues" w:date="2018-11-22T08:03:00Z">
          <w:tblPr>
            <w:tblStyle w:val="Tabellenraster"/>
            <w:tblW w:w="0" w:type="nil"/>
            <w:tblInd w:w="0" w:type="dxa"/>
            <w:shd w:val="clear" w:color="auto" w:fill="FFFFFF" w:themeFill="background1"/>
            <w:tblLook w:val="04A0" w:firstRow="1" w:lastRow="0" w:firstColumn="1" w:lastColumn="0" w:noHBand="0" w:noVBand="1"/>
          </w:tblPr>
        </w:tblPrChange>
      </w:tblPr>
      <w:tblGrid>
        <w:gridCol w:w="9062"/>
        <w:tblGridChange w:id="1">
          <w:tblGrid>
            <w:gridCol w:w="9062"/>
          </w:tblGrid>
        </w:tblGridChange>
      </w:tblGrid>
      <w:tr w:rsidR="00C6328A" w:rsidTr="006B6076">
        <w:trPr>
          <w:trPrChange w:id="2" w:author="Julius Nordhues" w:date="2018-11-22T08:03:00Z">
            <w:trPr>
              <w:trHeight w:val="589"/>
            </w:trPr>
          </w:trPrChange>
        </w:trPr>
        <w:tc>
          <w:tcPr>
            <w:tcW w:w="9062" w:type="dxa"/>
            <w:shd w:val="clear" w:color="auto" w:fill="FFFFFF" w:themeFill="background1"/>
            <w:hideMark/>
            <w:tcPrChange w:id="3"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auto"/>
                <w:hideMark/>
              </w:tcPr>
            </w:tcPrChange>
          </w:tcPr>
          <w:p w:rsidR="00C6328A" w:rsidRDefault="00C6328A">
            <w:pPr>
              <w:spacing w:line="240" w:lineRule="auto"/>
              <w:jc w:val="center"/>
              <w:pPrChange w:id="4" w:author="Julius Nordhues" w:date="2018-11-22T07:54:00Z">
                <w:pPr>
                  <w:spacing w:line="240" w:lineRule="auto"/>
                  <w:jc w:val="left"/>
                </w:pPr>
              </w:pPrChange>
            </w:pPr>
            <w:r>
              <w:rPr>
                <w:noProof/>
                <w:lang w:eastAsia="de-DE"/>
              </w:rPr>
              <w:drawing>
                <wp:inline distT="0" distB="0" distL="0" distR="0" wp14:anchorId="19CC7131" wp14:editId="531F337A">
                  <wp:extent cx="1551305" cy="775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1305" cy="775335"/>
                          </a:xfrm>
                          <a:prstGeom prst="rect">
                            <a:avLst/>
                          </a:prstGeom>
                          <a:noFill/>
                          <a:ln>
                            <a:noFill/>
                          </a:ln>
                        </pic:spPr>
                      </pic:pic>
                    </a:graphicData>
                  </a:graphic>
                </wp:inline>
              </w:drawing>
            </w:r>
          </w:p>
        </w:tc>
      </w:tr>
      <w:tr w:rsidR="00C6328A" w:rsidTr="006B6076">
        <w:trPr>
          <w:trPrChange w:id="5" w:author="Julius Nordhues" w:date="2018-11-22T08:03:00Z">
            <w:trPr>
              <w:trHeight w:val="589"/>
            </w:trPr>
          </w:trPrChange>
        </w:trPr>
        <w:tc>
          <w:tcPr>
            <w:tcW w:w="9062" w:type="dxa"/>
            <w:shd w:val="clear" w:color="auto" w:fill="FFFFFF" w:themeFill="background1"/>
            <w:hideMark/>
            <w:tcPrChange w:id="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auto"/>
                <w:hideMark/>
              </w:tcPr>
            </w:tcPrChange>
          </w:tcPr>
          <w:p w:rsidR="00C6328A" w:rsidRDefault="00C6328A">
            <w:pPr>
              <w:spacing w:line="240" w:lineRule="auto"/>
              <w:jc w:val="center"/>
              <w:pPrChange w:id="7" w:author="Julius Nordhues" w:date="2018-11-22T07:55:00Z">
                <w:pPr>
                  <w:spacing w:line="240" w:lineRule="auto"/>
                  <w:jc w:val="left"/>
                </w:pPr>
              </w:pPrChange>
            </w:pPr>
            <w:r>
              <w:t>Winterprüfung 2018</w:t>
            </w:r>
          </w:p>
        </w:tc>
      </w:tr>
      <w:tr w:rsidR="00C6328A" w:rsidTr="006B6076">
        <w:trPr>
          <w:trHeight w:val="684"/>
          <w:trPrChange w:id="8" w:author="Julius Nordhues" w:date="2018-11-22T08:03:00Z">
            <w:trPr>
              <w:trHeight w:val="589"/>
            </w:trPr>
          </w:trPrChange>
        </w:trPr>
        <w:tc>
          <w:tcPr>
            <w:tcW w:w="9062" w:type="dxa"/>
            <w:shd w:val="clear" w:color="auto" w:fill="FFFFFF" w:themeFill="background1"/>
            <w:tcPrChange w:id="9"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pPr>
          </w:p>
        </w:tc>
      </w:tr>
      <w:tr w:rsidR="00C6328A" w:rsidTr="006B6076">
        <w:trPr>
          <w:trPrChange w:id="10" w:author="Julius Nordhues" w:date="2018-11-22T08:03:00Z">
            <w:trPr>
              <w:trHeight w:val="589"/>
            </w:trPr>
          </w:trPrChange>
        </w:trPr>
        <w:tc>
          <w:tcPr>
            <w:tcW w:w="9062" w:type="dxa"/>
            <w:shd w:val="clear" w:color="auto" w:fill="FFFFFF" w:themeFill="background1"/>
            <w:hideMark/>
            <w:tcPrChange w:id="11"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Default="00C6328A" w:rsidP="006B6076">
            <w:pPr>
              <w:spacing w:line="240" w:lineRule="auto"/>
              <w:jc w:val="center"/>
            </w:pPr>
            <w:r>
              <w:rPr>
                <w:sz w:val="24"/>
                <w:rPrChange w:id="12" w:author="Julius Nordhues" w:date="2018-11-22T07:55:00Z">
                  <w:rPr/>
                </w:rPrChange>
              </w:rPr>
              <w:t>Fachinformatiker Anwendungsentwicklung</w:t>
            </w:r>
          </w:p>
        </w:tc>
      </w:tr>
      <w:tr w:rsidR="00C6328A" w:rsidTr="006B6076">
        <w:trPr>
          <w:trHeight w:val="755"/>
          <w:trPrChange w:id="13" w:author="Julius Nordhues" w:date="2018-11-22T08:03:00Z">
            <w:trPr>
              <w:trHeight w:val="589"/>
            </w:trPr>
          </w:trPrChange>
        </w:trPr>
        <w:tc>
          <w:tcPr>
            <w:tcW w:w="9062" w:type="dxa"/>
            <w:shd w:val="clear" w:color="auto" w:fill="FFFFFF" w:themeFill="background1"/>
            <w:hideMark/>
            <w:tcPrChange w:id="1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Default="00C6328A" w:rsidP="00C6328A">
            <w:pPr>
              <w:spacing w:line="240" w:lineRule="auto"/>
              <w:jc w:val="center"/>
              <w:rPr>
                <w:sz w:val="28"/>
              </w:rPr>
            </w:pPr>
            <w:r>
              <w:rPr>
                <w:sz w:val="28"/>
              </w:rPr>
              <w:t>Benutzerhandbuch zur praktischen Projektarbeit</w:t>
            </w:r>
          </w:p>
        </w:tc>
      </w:tr>
      <w:tr w:rsidR="00C6328A" w:rsidTr="006B6076">
        <w:trPr>
          <w:trHeight w:val="755"/>
          <w:trPrChange w:id="15" w:author="Julius Nordhues" w:date="2018-11-22T08:03:00Z">
            <w:trPr>
              <w:trHeight w:val="755"/>
            </w:trPr>
          </w:trPrChange>
        </w:trPr>
        <w:tc>
          <w:tcPr>
            <w:tcW w:w="9062" w:type="dxa"/>
            <w:shd w:val="clear" w:color="auto" w:fill="FFFFFF" w:themeFill="background1"/>
            <w:tcPrChange w:id="1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sz w:val="28"/>
              </w:rPr>
            </w:pPr>
          </w:p>
        </w:tc>
      </w:tr>
      <w:tr w:rsidR="00C6328A" w:rsidTr="006B6076">
        <w:trPr>
          <w:trHeight w:val="755"/>
          <w:trPrChange w:id="17" w:author="Julius Nordhues" w:date="2018-11-22T08:03:00Z">
            <w:trPr>
              <w:trHeight w:val="755"/>
            </w:trPr>
          </w:trPrChange>
        </w:trPr>
        <w:tc>
          <w:tcPr>
            <w:tcW w:w="9062" w:type="dxa"/>
            <w:shd w:val="clear" w:color="auto" w:fill="FFFFFF" w:themeFill="background1"/>
            <w:tcPrChange w:id="1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Pr="0015685C" w:rsidRDefault="00C6328A" w:rsidP="00C6328A">
            <w:pPr>
              <w:spacing w:line="240" w:lineRule="auto"/>
              <w:jc w:val="center"/>
              <w:rPr>
                <w:sz w:val="44"/>
                <w:szCs w:val="44"/>
                <w:u w:val="single"/>
              </w:rPr>
            </w:pPr>
            <w:r>
              <w:rPr>
                <w:sz w:val="52"/>
                <w:szCs w:val="44"/>
                <w:u w:val="single"/>
              </w:rPr>
              <w:t>Benutzerhandbuch</w:t>
            </w:r>
          </w:p>
        </w:tc>
      </w:tr>
      <w:tr w:rsidR="00C6328A" w:rsidTr="006B6076">
        <w:trPr>
          <w:trHeight w:val="589"/>
          <w:trPrChange w:id="19" w:author="Julius Nordhues" w:date="2018-11-22T08:03:00Z">
            <w:trPr>
              <w:trHeight w:val="755"/>
            </w:trPr>
          </w:trPrChange>
        </w:trPr>
        <w:tc>
          <w:tcPr>
            <w:tcW w:w="9062" w:type="dxa"/>
            <w:shd w:val="clear" w:color="auto" w:fill="FFFFFF" w:themeFill="background1"/>
            <w:hideMark/>
            <w:tcPrChange w:id="2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Default="00C6328A" w:rsidP="006B6076">
            <w:pPr>
              <w:spacing w:line="240" w:lineRule="auto"/>
              <w:jc w:val="center"/>
              <w:rPr>
                <w:sz w:val="28"/>
              </w:rPr>
            </w:pPr>
            <w:r>
              <w:rPr>
                <w:sz w:val="44"/>
              </w:rPr>
              <w:t>Antrags</w:t>
            </w:r>
            <w:r>
              <w:rPr>
                <w:sz w:val="44"/>
                <w:rPrChange w:id="21" w:author="Julius Nordhues" w:date="2018-11-22T07:58:00Z">
                  <w:rPr>
                    <w:sz w:val="28"/>
                  </w:rPr>
                </w:rPrChange>
              </w:rPr>
              <w:t xml:space="preserve">- und </w:t>
            </w:r>
            <w:r>
              <w:rPr>
                <w:sz w:val="44"/>
                <w:rPrChange w:id="22" w:author="Julius Nordhues" w:date="2018-11-22T07:59:00Z">
                  <w:rPr>
                    <w:sz w:val="28"/>
                  </w:rPr>
                </w:rPrChange>
              </w:rPr>
              <w:t>Formularerstellungstool</w:t>
            </w:r>
          </w:p>
        </w:tc>
      </w:tr>
      <w:tr w:rsidR="00C6328A" w:rsidTr="006B6076">
        <w:trPr>
          <w:trHeight w:val="589"/>
          <w:trPrChange w:id="23" w:author="Julius Nordhues" w:date="2018-11-22T08:03:00Z">
            <w:trPr>
              <w:trHeight w:val="589"/>
            </w:trPr>
          </w:trPrChange>
        </w:trPr>
        <w:tc>
          <w:tcPr>
            <w:tcW w:w="9062" w:type="dxa"/>
            <w:shd w:val="clear" w:color="auto" w:fill="FFFFFF" w:themeFill="background1"/>
            <w:hideMark/>
            <w:tcPrChange w:id="2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Pr="0015685C" w:rsidRDefault="00C6328A" w:rsidP="006B6076">
            <w:pPr>
              <w:spacing w:line="240" w:lineRule="auto"/>
              <w:jc w:val="center"/>
              <w:rPr>
                <w:sz w:val="28"/>
              </w:rPr>
            </w:pPr>
            <w:r>
              <w:rPr>
                <w:sz w:val="28"/>
              </w:rPr>
              <w:t>Werkzeug zur modularen Antrags- und Formularerstellung mit Prozessabwicklung</w:t>
            </w:r>
          </w:p>
        </w:tc>
      </w:tr>
      <w:tr w:rsidR="00C6328A" w:rsidTr="006B6076">
        <w:trPr>
          <w:trHeight w:val="589"/>
          <w:trPrChange w:id="25" w:author="Julius Nordhues" w:date="2018-11-22T08:03:00Z">
            <w:trPr>
              <w:trHeight w:val="589"/>
            </w:trPr>
          </w:trPrChange>
        </w:trPr>
        <w:tc>
          <w:tcPr>
            <w:tcW w:w="9062" w:type="dxa"/>
            <w:shd w:val="clear" w:color="auto" w:fill="FFFFFF" w:themeFill="background1"/>
            <w:tcPrChange w:id="2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sz w:val="24"/>
              </w:rPr>
            </w:pPr>
          </w:p>
        </w:tc>
      </w:tr>
      <w:tr w:rsidR="00C6328A" w:rsidTr="006B6076">
        <w:trPr>
          <w:trHeight w:val="589"/>
          <w:trPrChange w:id="27" w:author="Julius Nordhues" w:date="2018-11-22T08:03:00Z">
            <w:trPr>
              <w:trHeight w:val="589"/>
            </w:trPr>
          </w:trPrChange>
        </w:trPr>
        <w:tc>
          <w:tcPr>
            <w:tcW w:w="9062" w:type="dxa"/>
            <w:shd w:val="clear" w:color="auto" w:fill="FFFFFF" w:themeFill="background1"/>
            <w:hideMark/>
            <w:tcPrChange w:id="2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Pr="0015685C" w:rsidRDefault="00C6328A" w:rsidP="006B6076">
            <w:pPr>
              <w:spacing w:line="240" w:lineRule="auto"/>
              <w:jc w:val="center"/>
              <w:rPr>
                <w:b/>
                <w:sz w:val="24"/>
              </w:rPr>
            </w:pPr>
            <w:r>
              <w:rPr>
                <w:b/>
                <w:sz w:val="24"/>
              </w:rPr>
              <w:t>Abgabetermin: 07.12.2018</w:t>
            </w:r>
          </w:p>
        </w:tc>
      </w:tr>
      <w:tr w:rsidR="00C6328A" w:rsidTr="006B6076">
        <w:trPr>
          <w:trHeight w:val="589"/>
          <w:trPrChange w:id="29" w:author="Julius Nordhues" w:date="2018-11-22T08:03:00Z">
            <w:trPr>
              <w:trHeight w:val="589"/>
            </w:trPr>
          </w:trPrChange>
        </w:trPr>
        <w:tc>
          <w:tcPr>
            <w:tcW w:w="9062" w:type="dxa"/>
            <w:shd w:val="clear" w:color="auto" w:fill="FFFFFF" w:themeFill="background1"/>
            <w:tcPrChange w:id="3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r w:rsidR="00C6328A" w:rsidTr="006B6076">
        <w:trPr>
          <w:trHeight w:val="589"/>
          <w:trPrChange w:id="31" w:author="Julius Nordhues" w:date="2018-11-22T08:03:00Z">
            <w:trPr>
              <w:trHeight w:val="589"/>
            </w:trPr>
          </w:trPrChange>
        </w:trPr>
        <w:tc>
          <w:tcPr>
            <w:tcW w:w="9062" w:type="dxa"/>
            <w:shd w:val="clear" w:color="auto" w:fill="FFFFFF" w:themeFill="background1"/>
            <w:hideMark/>
            <w:tcPrChange w:id="32"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Default="00C6328A" w:rsidP="006B6076">
            <w:pPr>
              <w:spacing w:line="240" w:lineRule="auto"/>
              <w:jc w:val="center"/>
              <w:rPr>
                <w:b/>
                <w:sz w:val="24"/>
              </w:rPr>
            </w:pPr>
            <w:r>
              <w:rPr>
                <w:b/>
                <w:sz w:val="24"/>
              </w:rPr>
              <w:t>Kunde:</w:t>
            </w:r>
          </w:p>
          <w:p w:rsidR="00C6328A" w:rsidRDefault="00C6328A" w:rsidP="006B6076">
            <w:pPr>
              <w:spacing w:line="240" w:lineRule="auto"/>
              <w:jc w:val="center"/>
              <w:rPr>
                <w:sz w:val="24"/>
              </w:rPr>
            </w:pPr>
            <w:r>
              <w:rPr>
                <w:sz w:val="24"/>
              </w:rPr>
              <w:t>ATIW Berufskolleg Paderborn</w:t>
            </w:r>
          </w:p>
          <w:p w:rsidR="00C6328A" w:rsidRDefault="00C6328A" w:rsidP="006B6076">
            <w:pPr>
              <w:spacing w:line="240" w:lineRule="auto"/>
              <w:jc w:val="center"/>
              <w:rPr>
                <w:sz w:val="24"/>
              </w:rPr>
            </w:pPr>
            <w:proofErr w:type="spellStart"/>
            <w:r>
              <w:rPr>
                <w:sz w:val="24"/>
              </w:rPr>
              <w:t>Riemkestraße</w:t>
            </w:r>
            <w:proofErr w:type="spellEnd"/>
            <w:r>
              <w:rPr>
                <w:sz w:val="24"/>
              </w:rPr>
              <w:t xml:space="preserve"> 160</w:t>
            </w:r>
          </w:p>
          <w:p w:rsidR="00C6328A" w:rsidRPr="0015685C" w:rsidRDefault="00C6328A" w:rsidP="006B6076">
            <w:pPr>
              <w:spacing w:line="240" w:lineRule="auto"/>
              <w:jc w:val="center"/>
              <w:rPr>
                <w:sz w:val="24"/>
              </w:rPr>
            </w:pPr>
            <w:r>
              <w:rPr>
                <w:sz w:val="24"/>
              </w:rPr>
              <w:t>33106 Paderborn</w:t>
            </w:r>
          </w:p>
        </w:tc>
      </w:tr>
      <w:tr w:rsidR="00C6328A" w:rsidTr="006B6076">
        <w:trPr>
          <w:trHeight w:val="589"/>
          <w:trPrChange w:id="33" w:author="Julius Nordhues" w:date="2018-11-22T08:03:00Z">
            <w:trPr>
              <w:trHeight w:val="589"/>
            </w:trPr>
          </w:trPrChange>
        </w:trPr>
        <w:tc>
          <w:tcPr>
            <w:tcW w:w="9062" w:type="dxa"/>
            <w:shd w:val="clear" w:color="auto" w:fill="FFFFFF" w:themeFill="background1"/>
            <w:tcPrChange w:id="3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Pr="0015685C" w:rsidRDefault="00C6328A" w:rsidP="006B6076">
            <w:pPr>
              <w:spacing w:line="240" w:lineRule="auto"/>
              <w:jc w:val="center"/>
              <w:rPr>
                <w:sz w:val="24"/>
              </w:rPr>
            </w:pPr>
          </w:p>
        </w:tc>
      </w:tr>
      <w:tr w:rsidR="00C6328A" w:rsidTr="006B6076">
        <w:trPr>
          <w:trHeight w:val="589"/>
          <w:trPrChange w:id="35" w:author="Julius Nordhues" w:date="2018-11-22T08:03:00Z">
            <w:trPr>
              <w:trHeight w:val="589"/>
            </w:trPr>
          </w:trPrChange>
        </w:trPr>
        <w:tc>
          <w:tcPr>
            <w:tcW w:w="9062" w:type="dxa"/>
            <w:shd w:val="clear" w:color="auto" w:fill="FFFFFF" w:themeFill="background1"/>
            <w:hideMark/>
            <w:tcPrChange w:id="3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hideMark/>
              </w:tcPr>
            </w:tcPrChange>
          </w:tcPr>
          <w:p w:rsidR="00C6328A" w:rsidRDefault="00C6328A" w:rsidP="006B6076">
            <w:pPr>
              <w:spacing w:line="240" w:lineRule="auto"/>
              <w:jc w:val="center"/>
              <w:rPr>
                <w:b/>
                <w:sz w:val="24"/>
              </w:rPr>
            </w:pPr>
            <w:r>
              <w:rPr>
                <w:b/>
                <w:sz w:val="24"/>
              </w:rPr>
              <w:t>Ausbildungsbetrieb:</w:t>
            </w:r>
          </w:p>
          <w:p w:rsidR="00C6328A" w:rsidRDefault="00C6328A" w:rsidP="006B6076">
            <w:pPr>
              <w:spacing w:line="240" w:lineRule="auto"/>
              <w:jc w:val="center"/>
              <w:rPr>
                <w:sz w:val="24"/>
              </w:rPr>
            </w:pPr>
            <w:proofErr w:type="spellStart"/>
            <w:r>
              <w:rPr>
                <w:sz w:val="24"/>
              </w:rPr>
              <w:t>Atos</w:t>
            </w:r>
            <w:proofErr w:type="spellEnd"/>
            <w:r>
              <w:rPr>
                <w:sz w:val="24"/>
              </w:rPr>
              <w:t xml:space="preserve"> IT Dienstleistung und Beratung GmbH</w:t>
            </w:r>
          </w:p>
          <w:p w:rsidR="00C6328A" w:rsidRDefault="00C6328A" w:rsidP="006B6076">
            <w:pPr>
              <w:spacing w:line="240" w:lineRule="auto"/>
              <w:jc w:val="center"/>
              <w:rPr>
                <w:sz w:val="24"/>
              </w:rPr>
            </w:pPr>
            <w:r>
              <w:rPr>
                <w:sz w:val="24"/>
              </w:rPr>
              <w:t>Bruchstraße 5</w:t>
            </w:r>
          </w:p>
          <w:p w:rsidR="00C6328A" w:rsidRDefault="00C6328A" w:rsidP="006B6076">
            <w:pPr>
              <w:spacing w:line="240" w:lineRule="auto"/>
              <w:jc w:val="center"/>
              <w:rPr>
                <w:b/>
                <w:sz w:val="24"/>
              </w:rPr>
            </w:pPr>
            <w:r>
              <w:rPr>
                <w:sz w:val="24"/>
              </w:rPr>
              <w:t>45883 Gelsenkirchen</w:t>
            </w:r>
          </w:p>
        </w:tc>
      </w:tr>
      <w:tr w:rsidR="00C6328A" w:rsidTr="006B6076">
        <w:trPr>
          <w:trHeight w:val="589"/>
          <w:trPrChange w:id="37" w:author="Julius Nordhues" w:date="2018-11-22T08:03:00Z">
            <w:trPr>
              <w:trHeight w:val="589"/>
            </w:trPr>
          </w:trPrChange>
        </w:trPr>
        <w:tc>
          <w:tcPr>
            <w:tcW w:w="9062" w:type="dxa"/>
            <w:shd w:val="clear" w:color="auto" w:fill="FFFFFF" w:themeFill="background1"/>
            <w:tcPrChange w:id="38"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r w:rsidR="00C6328A" w:rsidTr="006B6076">
        <w:trPr>
          <w:trHeight w:val="589"/>
          <w:trPrChange w:id="39" w:author="Julius Nordhues" w:date="2018-11-22T08:03:00Z">
            <w:trPr>
              <w:trHeight w:val="589"/>
            </w:trPr>
          </w:trPrChange>
        </w:trPr>
        <w:tc>
          <w:tcPr>
            <w:tcW w:w="9062" w:type="dxa"/>
            <w:shd w:val="clear" w:color="auto" w:fill="FFFFFF" w:themeFill="background1"/>
            <w:tcPrChange w:id="40"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r w:rsidR="00C6328A" w:rsidTr="006B6076">
        <w:trPr>
          <w:trHeight w:val="589"/>
          <w:trPrChange w:id="41" w:author="Julius Nordhues" w:date="2018-11-22T08:03:00Z">
            <w:trPr>
              <w:trHeight w:val="589"/>
            </w:trPr>
          </w:trPrChange>
        </w:trPr>
        <w:tc>
          <w:tcPr>
            <w:tcW w:w="9062" w:type="dxa"/>
            <w:shd w:val="clear" w:color="auto" w:fill="FFFFFF" w:themeFill="background1"/>
            <w:tcPrChange w:id="42"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r w:rsidR="00C6328A" w:rsidTr="006B6076">
        <w:trPr>
          <w:trHeight w:val="589"/>
          <w:trPrChange w:id="43" w:author="Julius Nordhues" w:date="2018-11-22T08:03:00Z">
            <w:trPr>
              <w:trHeight w:val="589"/>
            </w:trPr>
          </w:trPrChange>
        </w:trPr>
        <w:tc>
          <w:tcPr>
            <w:tcW w:w="9062" w:type="dxa"/>
            <w:shd w:val="clear" w:color="auto" w:fill="FFFFFF" w:themeFill="background1"/>
            <w:tcPrChange w:id="44"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r w:rsidR="00C6328A" w:rsidTr="006B6076">
        <w:trPr>
          <w:trHeight w:val="589"/>
          <w:trPrChange w:id="45" w:author="Julius Nordhues" w:date="2018-11-22T08:03:00Z">
            <w:trPr>
              <w:trHeight w:val="589"/>
            </w:trPr>
          </w:trPrChange>
        </w:trPr>
        <w:tc>
          <w:tcPr>
            <w:tcW w:w="9062" w:type="dxa"/>
            <w:shd w:val="clear" w:color="auto" w:fill="FFFFFF" w:themeFill="background1"/>
            <w:tcPrChange w:id="46" w:author="Julius Nordhues" w:date="2018-11-22T08:03:00Z">
              <w:tcPr>
                <w:tcW w:w="9062" w:type="dxa"/>
                <w:tcBorders>
                  <w:top w:val="single" w:sz="4" w:space="0" w:color="auto"/>
                  <w:left w:val="single" w:sz="4" w:space="5" w:color="auto"/>
                  <w:bottom w:val="single" w:sz="4" w:space="0" w:color="auto"/>
                  <w:right w:val="single" w:sz="4" w:space="5" w:color="auto"/>
                </w:tcBorders>
                <w:shd w:val="clear" w:color="auto" w:fill="FFFFFF" w:themeFill="background1"/>
              </w:tcPr>
            </w:tcPrChange>
          </w:tcPr>
          <w:p w:rsidR="00C6328A" w:rsidRDefault="00C6328A" w:rsidP="006B6076">
            <w:pPr>
              <w:spacing w:line="240" w:lineRule="auto"/>
              <w:jc w:val="center"/>
              <w:rPr>
                <w:b/>
                <w:sz w:val="24"/>
              </w:rPr>
            </w:pPr>
          </w:p>
        </w:tc>
      </w:tr>
    </w:tbl>
    <w:p w:rsidR="00C6328A" w:rsidRDefault="00C6328A"/>
    <w:sdt>
      <w:sdtPr>
        <w:rPr>
          <w:rFonts w:asciiTheme="minorHAnsi" w:eastAsiaTheme="minorHAnsi" w:hAnsiTheme="minorHAnsi" w:cstheme="minorBidi"/>
          <w:color w:val="auto"/>
          <w:sz w:val="22"/>
          <w:szCs w:val="22"/>
          <w:lang w:eastAsia="en-US"/>
        </w:rPr>
        <w:id w:val="-225224451"/>
        <w:docPartObj>
          <w:docPartGallery w:val="Table of Contents"/>
          <w:docPartUnique/>
        </w:docPartObj>
      </w:sdtPr>
      <w:sdtEndPr>
        <w:rPr>
          <w:b/>
          <w:bCs/>
        </w:rPr>
      </w:sdtEndPr>
      <w:sdtContent>
        <w:p w:rsidR="00C6328A" w:rsidRDefault="00C6328A">
          <w:pPr>
            <w:pStyle w:val="Inhaltsverzeichnisberschrift"/>
          </w:pPr>
          <w:r>
            <w:t>Inhalt</w:t>
          </w:r>
        </w:p>
        <w:p w:rsidR="00B34BA4" w:rsidRDefault="00C6328A">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845845" w:history="1">
            <w:r w:rsidR="00B34BA4" w:rsidRPr="009D25D0">
              <w:rPr>
                <w:rStyle w:val="Hyperlink"/>
                <w:noProof/>
              </w:rPr>
              <w:t>Einführung</w:t>
            </w:r>
            <w:r w:rsidR="00B34BA4">
              <w:rPr>
                <w:noProof/>
                <w:webHidden/>
              </w:rPr>
              <w:tab/>
            </w:r>
            <w:r w:rsidR="00B34BA4">
              <w:rPr>
                <w:noProof/>
                <w:webHidden/>
              </w:rPr>
              <w:fldChar w:fldCharType="begin"/>
            </w:r>
            <w:r w:rsidR="00B34BA4">
              <w:rPr>
                <w:noProof/>
                <w:webHidden/>
              </w:rPr>
              <w:instrText xml:space="preserve"> PAGEREF _Toc531845845 \h </w:instrText>
            </w:r>
            <w:r w:rsidR="00B34BA4">
              <w:rPr>
                <w:noProof/>
                <w:webHidden/>
              </w:rPr>
            </w:r>
            <w:r w:rsidR="00B34BA4">
              <w:rPr>
                <w:noProof/>
                <w:webHidden/>
              </w:rPr>
              <w:fldChar w:fldCharType="separate"/>
            </w:r>
            <w:r w:rsidR="00B34BA4">
              <w:rPr>
                <w:noProof/>
                <w:webHidden/>
              </w:rPr>
              <w:t>3</w:t>
            </w:r>
            <w:r w:rsidR="00B34BA4">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46" w:history="1">
            <w:r w:rsidRPr="009D25D0">
              <w:rPr>
                <w:rStyle w:val="Hyperlink"/>
                <w:noProof/>
              </w:rPr>
              <w:t>Projektbeschreibung</w:t>
            </w:r>
            <w:r>
              <w:rPr>
                <w:noProof/>
                <w:webHidden/>
              </w:rPr>
              <w:tab/>
            </w:r>
            <w:r>
              <w:rPr>
                <w:noProof/>
                <w:webHidden/>
              </w:rPr>
              <w:fldChar w:fldCharType="begin"/>
            </w:r>
            <w:r>
              <w:rPr>
                <w:noProof/>
                <w:webHidden/>
              </w:rPr>
              <w:instrText xml:space="preserve"> PAGEREF _Toc531845846 \h </w:instrText>
            </w:r>
            <w:r>
              <w:rPr>
                <w:noProof/>
                <w:webHidden/>
              </w:rPr>
            </w:r>
            <w:r>
              <w:rPr>
                <w:noProof/>
                <w:webHidden/>
              </w:rPr>
              <w:fldChar w:fldCharType="separate"/>
            </w:r>
            <w:r>
              <w:rPr>
                <w:noProof/>
                <w:webHidden/>
              </w:rPr>
              <w:t>3</w:t>
            </w:r>
            <w:r>
              <w:rPr>
                <w:noProof/>
                <w:webHidden/>
              </w:rPr>
              <w:fldChar w:fldCharType="end"/>
            </w:r>
          </w:hyperlink>
        </w:p>
        <w:p w:rsidR="00B34BA4" w:rsidRDefault="00B34BA4">
          <w:pPr>
            <w:pStyle w:val="Verzeichnis1"/>
            <w:tabs>
              <w:tab w:val="right" w:leader="dot" w:pos="9062"/>
            </w:tabs>
            <w:rPr>
              <w:rFonts w:eastAsiaTheme="minorEastAsia"/>
              <w:noProof/>
              <w:lang w:eastAsia="de-DE"/>
            </w:rPr>
          </w:pPr>
          <w:hyperlink w:anchor="_Toc531845847" w:history="1">
            <w:r w:rsidRPr="009D25D0">
              <w:rPr>
                <w:rStyle w:val="Hyperlink"/>
                <w:noProof/>
              </w:rPr>
              <w:t>Anlegen eines Antrages</w:t>
            </w:r>
            <w:r>
              <w:rPr>
                <w:noProof/>
                <w:webHidden/>
              </w:rPr>
              <w:tab/>
            </w:r>
            <w:r>
              <w:rPr>
                <w:noProof/>
                <w:webHidden/>
              </w:rPr>
              <w:fldChar w:fldCharType="begin"/>
            </w:r>
            <w:r>
              <w:rPr>
                <w:noProof/>
                <w:webHidden/>
              </w:rPr>
              <w:instrText xml:space="preserve"> PAGEREF _Toc531845847 \h </w:instrText>
            </w:r>
            <w:r>
              <w:rPr>
                <w:noProof/>
                <w:webHidden/>
              </w:rPr>
            </w:r>
            <w:r>
              <w:rPr>
                <w:noProof/>
                <w:webHidden/>
              </w:rPr>
              <w:fldChar w:fldCharType="separate"/>
            </w:r>
            <w:r>
              <w:rPr>
                <w:noProof/>
                <w:webHidden/>
              </w:rPr>
              <w:t>3</w:t>
            </w:r>
            <w:r>
              <w:rPr>
                <w:noProof/>
                <w:webHidden/>
              </w:rPr>
              <w:fldChar w:fldCharType="end"/>
            </w:r>
          </w:hyperlink>
        </w:p>
        <w:p w:rsidR="00B34BA4" w:rsidRDefault="00B34BA4">
          <w:pPr>
            <w:pStyle w:val="Verzeichnis1"/>
            <w:tabs>
              <w:tab w:val="right" w:leader="dot" w:pos="9062"/>
            </w:tabs>
            <w:rPr>
              <w:rFonts w:eastAsiaTheme="minorEastAsia"/>
              <w:noProof/>
              <w:lang w:eastAsia="de-DE"/>
            </w:rPr>
          </w:pPr>
          <w:hyperlink w:anchor="_Toc531845848" w:history="1">
            <w:r w:rsidRPr="009D25D0">
              <w:rPr>
                <w:rStyle w:val="Hyperlink"/>
                <w:noProof/>
              </w:rPr>
              <w:t>Anlegen eines Antragprozesses</w:t>
            </w:r>
            <w:r>
              <w:rPr>
                <w:noProof/>
                <w:webHidden/>
              </w:rPr>
              <w:tab/>
            </w:r>
            <w:r>
              <w:rPr>
                <w:noProof/>
                <w:webHidden/>
              </w:rPr>
              <w:fldChar w:fldCharType="begin"/>
            </w:r>
            <w:r>
              <w:rPr>
                <w:noProof/>
                <w:webHidden/>
              </w:rPr>
              <w:instrText xml:space="preserve"> PAGEREF _Toc531845848 \h </w:instrText>
            </w:r>
            <w:r>
              <w:rPr>
                <w:noProof/>
                <w:webHidden/>
              </w:rPr>
            </w:r>
            <w:r>
              <w:rPr>
                <w:noProof/>
                <w:webHidden/>
              </w:rPr>
              <w:fldChar w:fldCharType="separate"/>
            </w:r>
            <w:r>
              <w:rPr>
                <w:noProof/>
                <w:webHidden/>
              </w:rPr>
              <w:t>3</w:t>
            </w:r>
            <w:r>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49" w:history="1">
            <w:r w:rsidRPr="009D25D0">
              <w:rPr>
                <w:rStyle w:val="Hyperlink"/>
                <w:noProof/>
              </w:rPr>
              <w:t>Grundlagen XML</w:t>
            </w:r>
            <w:r>
              <w:rPr>
                <w:noProof/>
                <w:webHidden/>
              </w:rPr>
              <w:tab/>
            </w:r>
            <w:r>
              <w:rPr>
                <w:noProof/>
                <w:webHidden/>
              </w:rPr>
              <w:fldChar w:fldCharType="begin"/>
            </w:r>
            <w:r>
              <w:rPr>
                <w:noProof/>
                <w:webHidden/>
              </w:rPr>
              <w:instrText xml:space="preserve"> PAGEREF _Toc531845849 \h </w:instrText>
            </w:r>
            <w:r>
              <w:rPr>
                <w:noProof/>
                <w:webHidden/>
              </w:rPr>
            </w:r>
            <w:r>
              <w:rPr>
                <w:noProof/>
                <w:webHidden/>
              </w:rPr>
              <w:fldChar w:fldCharType="separate"/>
            </w:r>
            <w:r>
              <w:rPr>
                <w:noProof/>
                <w:webHidden/>
              </w:rPr>
              <w:t>3</w:t>
            </w:r>
            <w:r>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50" w:history="1">
            <w:r w:rsidRPr="009D25D0">
              <w:rPr>
                <w:rStyle w:val="Hyperlink"/>
                <w:noProof/>
              </w:rPr>
              <w:t>XML-Prozessdatei</w:t>
            </w:r>
            <w:r>
              <w:rPr>
                <w:noProof/>
                <w:webHidden/>
              </w:rPr>
              <w:tab/>
            </w:r>
            <w:r>
              <w:rPr>
                <w:noProof/>
                <w:webHidden/>
              </w:rPr>
              <w:fldChar w:fldCharType="begin"/>
            </w:r>
            <w:r>
              <w:rPr>
                <w:noProof/>
                <w:webHidden/>
              </w:rPr>
              <w:instrText xml:space="preserve"> PAGEREF _Toc531845850 \h </w:instrText>
            </w:r>
            <w:r>
              <w:rPr>
                <w:noProof/>
                <w:webHidden/>
              </w:rPr>
            </w:r>
            <w:r>
              <w:rPr>
                <w:noProof/>
                <w:webHidden/>
              </w:rPr>
              <w:fldChar w:fldCharType="separate"/>
            </w:r>
            <w:r>
              <w:rPr>
                <w:noProof/>
                <w:webHidden/>
              </w:rPr>
              <w:t>3</w:t>
            </w:r>
            <w:r>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51" w:history="1">
            <w:r w:rsidRPr="009D25D0">
              <w:rPr>
                <w:rStyle w:val="Hyperlink"/>
                <w:noProof/>
              </w:rPr>
              <w:t>Erstellung eines Word Dokumentes</w:t>
            </w:r>
            <w:r>
              <w:rPr>
                <w:noProof/>
                <w:webHidden/>
              </w:rPr>
              <w:tab/>
            </w:r>
            <w:r>
              <w:rPr>
                <w:noProof/>
                <w:webHidden/>
              </w:rPr>
              <w:fldChar w:fldCharType="begin"/>
            </w:r>
            <w:r>
              <w:rPr>
                <w:noProof/>
                <w:webHidden/>
              </w:rPr>
              <w:instrText xml:space="preserve"> PAGEREF _Toc531845851 \h </w:instrText>
            </w:r>
            <w:r>
              <w:rPr>
                <w:noProof/>
                <w:webHidden/>
              </w:rPr>
            </w:r>
            <w:r>
              <w:rPr>
                <w:noProof/>
                <w:webHidden/>
              </w:rPr>
              <w:fldChar w:fldCharType="separate"/>
            </w:r>
            <w:r>
              <w:rPr>
                <w:noProof/>
                <w:webHidden/>
              </w:rPr>
              <w:t>4</w:t>
            </w:r>
            <w:r>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52" w:history="1">
            <w:r w:rsidRPr="009D25D0">
              <w:rPr>
                <w:rStyle w:val="Hyperlink"/>
                <w:noProof/>
              </w:rPr>
              <w:t>Erstellung der XML-Prozessdatei</w:t>
            </w:r>
            <w:r>
              <w:rPr>
                <w:noProof/>
                <w:webHidden/>
              </w:rPr>
              <w:tab/>
            </w:r>
            <w:r>
              <w:rPr>
                <w:noProof/>
                <w:webHidden/>
              </w:rPr>
              <w:fldChar w:fldCharType="begin"/>
            </w:r>
            <w:r>
              <w:rPr>
                <w:noProof/>
                <w:webHidden/>
              </w:rPr>
              <w:instrText xml:space="preserve"> PAGEREF _Toc531845852 \h </w:instrText>
            </w:r>
            <w:r>
              <w:rPr>
                <w:noProof/>
                <w:webHidden/>
              </w:rPr>
            </w:r>
            <w:r>
              <w:rPr>
                <w:noProof/>
                <w:webHidden/>
              </w:rPr>
              <w:fldChar w:fldCharType="separate"/>
            </w:r>
            <w:r>
              <w:rPr>
                <w:noProof/>
                <w:webHidden/>
              </w:rPr>
              <w:t>5</w:t>
            </w:r>
            <w:r>
              <w:rPr>
                <w:noProof/>
                <w:webHidden/>
              </w:rPr>
              <w:fldChar w:fldCharType="end"/>
            </w:r>
          </w:hyperlink>
        </w:p>
        <w:p w:rsidR="00B34BA4" w:rsidRDefault="00B34BA4">
          <w:pPr>
            <w:pStyle w:val="Verzeichnis2"/>
            <w:tabs>
              <w:tab w:val="right" w:leader="dot" w:pos="9062"/>
            </w:tabs>
            <w:rPr>
              <w:rFonts w:eastAsiaTheme="minorEastAsia"/>
              <w:noProof/>
              <w:lang w:eastAsia="de-DE"/>
            </w:rPr>
          </w:pPr>
          <w:hyperlink w:anchor="_Toc531845853" w:history="1">
            <w:r w:rsidRPr="009D25D0">
              <w:rPr>
                <w:rStyle w:val="Hyperlink"/>
                <w:noProof/>
              </w:rPr>
              <w:t>Einpflegen des Word Dokumentes und der XML-Prozessdatei</w:t>
            </w:r>
            <w:r>
              <w:rPr>
                <w:noProof/>
                <w:webHidden/>
              </w:rPr>
              <w:tab/>
            </w:r>
            <w:r>
              <w:rPr>
                <w:noProof/>
                <w:webHidden/>
              </w:rPr>
              <w:fldChar w:fldCharType="begin"/>
            </w:r>
            <w:r>
              <w:rPr>
                <w:noProof/>
                <w:webHidden/>
              </w:rPr>
              <w:instrText xml:space="preserve"> PAGEREF _Toc531845853 \h </w:instrText>
            </w:r>
            <w:r>
              <w:rPr>
                <w:noProof/>
                <w:webHidden/>
              </w:rPr>
            </w:r>
            <w:r>
              <w:rPr>
                <w:noProof/>
                <w:webHidden/>
              </w:rPr>
              <w:fldChar w:fldCharType="separate"/>
            </w:r>
            <w:r>
              <w:rPr>
                <w:noProof/>
                <w:webHidden/>
              </w:rPr>
              <w:t>7</w:t>
            </w:r>
            <w:r>
              <w:rPr>
                <w:noProof/>
                <w:webHidden/>
              </w:rPr>
              <w:fldChar w:fldCharType="end"/>
            </w:r>
          </w:hyperlink>
        </w:p>
        <w:p w:rsidR="00B34BA4" w:rsidRDefault="00B34BA4">
          <w:pPr>
            <w:pStyle w:val="Verzeichnis1"/>
            <w:tabs>
              <w:tab w:val="right" w:leader="dot" w:pos="9062"/>
            </w:tabs>
            <w:rPr>
              <w:rFonts w:eastAsiaTheme="minorEastAsia"/>
              <w:noProof/>
              <w:lang w:eastAsia="de-DE"/>
            </w:rPr>
          </w:pPr>
          <w:hyperlink w:anchor="_Toc531845854" w:history="1">
            <w:r w:rsidRPr="009D25D0">
              <w:rPr>
                <w:rStyle w:val="Hyperlink"/>
                <w:noProof/>
              </w:rPr>
              <w:t>Ansprechpartner</w:t>
            </w:r>
            <w:r>
              <w:rPr>
                <w:noProof/>
                <w:webHidden/>
              </w:rPr>
              <w:tab/>
            </w:r>
            <w:r>
              <w:rPr>
                <w:noProof/>
                <w:webHidden/>
              </w:rPr>
              <w:fldChar w:fldCharType="begin"/>
            </w:r>
            <w:r>
              <w:rPr>
                <w:noProof/>
                <w:webHidden/>
              </w:rPr>
              <w:instrText xml:space="preserve"> PAGEREF _Toc531845854 \h </w:instrText>
            </w:r>
            <w:r>
              <w:rPr>
                <w:noProof/>
                <w:webHidden/>
              </w:rPr>
            </w:r>
            <w:r>
              <w:rPr>
                <w:noProof/>
                <w:webHidden/>
              </w:rPr>
              <w:fldChar w:fldCharType="separate"/>
            </w:r>
            <w:r>
              <w:rPr>
                <w:noProof/>
                <w:webHidden/>
              </w:rPr>
              <w:t>7</w:t>
            </w:r>
            <w:r>
              <w:rPr>
                <w:noProof/>
                <w:webHidden/>
              </w:rPr>
              <w:fldChar w:fldCharType="end"/>
            </w:r>
          </w:hyperlink>
        </w:p>
        <w:p w:rsidR="00B34BA4" w:rsidRDefault="00B34BA4">
          <w:pPr>
            <w:pStyle w:val="Verzeichnis1"/>
            <w:tabs>
              <w:tab w:val="right" w:leader="dot" w:pos="9062"/>
            </w:tabs>
            <w:rPr>
              <w:rFonts w:eastAsiaTheme="minorEastAsia"/>
              <w:noProof/>
              <w:lang w:eastAsia="de-DE"/>
            </w:rPr>
          </w:pPr>
          <w:hyperlink w:anchor="_Toc531845855" w:history="1">
            <w:r w:rsidRPr="009D25D0">
              <w:rPr>
                <w:rStyle w:val="Hyperlink"/>
                <w:noProof/>
              </w:rPr>
              <w:t>Liste der Tags und Attribute</w:t>
            </w:r>
            <w:r>
              <w:rPr>
                <w:noProof/>
                <w:webHidden/>
              </w:rPr>
              <w:tab/>
            </w:r>
            <w:r>
              <w:rPr>
                <w:noProof/>
                <w:webHidden/>
              </w:rPr>
              <w:fldChar w:fldCharType="begin"/>
            </w:r>
            <w:r>
              <w:rPr>
                <w:noProof/>
                <w:webHidden/>
              </w:rPr>
              <w:instrText xml:space="preserve"> PAGEREF _Toc531845855 \h </w:instrText>
            </w:r>
            <w:r>
              <w:rPr>
                <w:noProof/>
                <w:webHidden/>
              </w:rPr>
            </w:r>
            <w:r>
              <w:rPr>
                <w:noProof/>
                <w:webHidden/>
              </w:rPr>
              <w:fldChar w:fldCharType="separate"/>
            </w:r>
            <w:r>
              <w:rPr>
                <w:noProof/>
                <w:webHidden/>
              </w:rPr>
              <w:t>7</w:t>
            </w:r>
            <w:r>
              <w:rPr>
                <w:noProof/>
                <w:webHidden/>
              </w:rPr>
              <w:fldChar w:fldCharType="end"/>
            </w:r>
          </w:hyperlink>
        </w:p>
        <w:p w:rsidR="00C6328A" w:rsidRDefault="00C6328A">
          <w:r>
            <w:rPr>
              <w:b/>
              <w:bCs/>
            </w:rPr>
            <w:fldChar w:fldCharType="end"/>
          </w:r>
        </w:p>
      </w:sdtContent>
    </w:sdt>
    <w:p w:rsidR="00C6328A" w:rsidRDefault="00C6328A">
      <w:pPr>
        <w:spacing w:line="259" w:lineRule="auto"/>
        <w:jc w:val="left"/>
      </w:pPr>
      <w:r>
        <w:br w:type="page"/>
      </w:r>
    </w:p>
    <w:p w:rsidR="00C6328A" w:rsidRDefault="00C6328A" w:rsidP="00C6328A">
      <w:pPr>
        <w:pStyle w:val="berschrift1"/>
      </w:pPr>
      <w:bookmarkStart w:id="47" w:name="_Toc531845845"/>
      <w:r>
        <w:lastRenderedPageBreak/>
        <w:t>Einführung</w:t>
      </w:r>
      <w:bookmarkEnd w:id="47"/>
    </w:p>
    <w:p w:rsidR="00C6328A" w:rsidRDefault="00C6328A" w:rsidP="00C6328A">
      <w:pPr>
        <w:pStyle w:val="berschrift2"/>
      </w:pPr>
      <w:bookmarkStart w:id="48" w:name="_Toc531845846"/>
      <w:r>
        <w:t>Projektbeschreibung</w:t>
      </w:r>
      <w:bookmarkEnd w:id="48"/>
    </w:p>
    <w:p w:rsidR="00DE29C9" w:rsidRDefault="00DE29C9" w:rsidP="00DE29C9">
      <w:pPr>
        <w:rPr>
          <w:ins w:id="49" w:author="Julius Nordhues" w:date="2018-11-20T07:49:00Z"/>
        </w:rPr>
      </w:pPr>
      <w:r>
        <w:t xml:space="preserve">Es wurde eine </w:t>
      </w:r>
      <w:ins w:id="50" w:author="Julius Nordhues" w:date="2018-11-20T07:49:00Z">
        <w:r>
          <w:t>Stand</w:t>
        </w:r>
      </w:ins>
      <w:r>
        <w:t>-</w:t>
      </w:r>
      <w:proofErr w:type="spellStart"/>
      <w:ins w:id="51" w:author="Julius Nordhues" w:date="2018-11-20T07:49:00Z">
        <w:r w:rsidRPr="00404A94">
          <w:t>Alone</w:t>
        </w:r>
      </w:ins>
      <w:proofErr w:type="spellEnd"/>
      <w:r>
        <w:t>-</w:t>
      </w:r>
      <w:ins w:id="52" w:author="Julius Nordhues" w:date="2018-11-20T07:49:00Z">
        <w:r>
          <w:t>Lösung</w:t>
        </w:r>
      </w:ins>
      <w:r>
        <w:t xml:space="preserve"> entwickelt zur Antrags- und Formularerstellung</w:t>
      </w:r>
      <w:ins w:id="53" w:author="Julius Nordhues" w:date="2018-11-20T07:49:00Z">
        <w:r>
          <w:t xml:space="preserve">. Diese verwaltet alle </w:t>
        </w:r>
      </w:ins>
      <w:r>
        <w:t>Prozesse</w:t>
      </w:r>
      <w:ins w:id="54" w:author="Julius Nordhues" w:date="2018-11-20T07:49:00Z">
        <w:r>
          <w:t xml:space="preserve"> und Formular</w:t>
        </w:r>
      </w:ins>
      <w:r>
        <w:t>vorlagen</w:t>
      </w:r>
      <w:ins w:id="55" w:author="Julius Nordhues" w:date="2018-11-20T07:49:00Z">
        <w:r>
          <w:t xml:space="preserve"> an einem zentralen Ort. </w:t>
        </w:r>
      </w:ins>
      <w:r>
        <w:t>Prozesse sind konkrete Abläufe die beschreiben, wie ein Antrag ausgefüllt, weitergeleitet und bestätigt werden soll.</w:t>
      </w:r>
      <w:ins w:id="56" w:author="Julius Nordhues" w:date="2018-11-20T07:49:00Z">
        <w:r>
          <w:t xml:space="preserve"> Die Anträge und Prozesse sollen über ein XML-Fil</w:t>
        </w:r>
      </w:ins>
      <w:r>
        <w:t>e beschrieben und digitalisiert werden</w:t>
      </w:r>
      <w:ins w:id="57" w:author="Julius Nordhues" w:date="2018-11-20T07:49:00Z">
        <w:r>
          <w:t>. XML-Files werden vorgeschlagen, da XML (Extended Markup Language) einfach und schnell erlernbar ist, sodass auch eine einfache Hilfskraft Prozesse schreiben</w:t>
        </w:r>
      </w:ins>
      <w:r>
        <w:t xml:space="preserve"> und anpassen</w:t>
      </w:r>
      <w:ins w:id="58" w:author="Julius Nordhues" w:date="2018-11-20T07:49:00Z">
        <w:r>
          <w:t xml:space="preserve"> kann. Außerdem dient es der Beschreibung des Gesamtprozesses mit all seinen benötigten Daten und Verantwortlichen und gibt gleichzeitig Namenskonventionen für die Datenbank und Vorlagenerstellung vor</w:t>
        </w:r>
      </w:ins>
      <w:r>
        <w:t>.</w:t>
      </w:r>
    </w:p>
    <w:p w:rsidR="00DE29C9" w:rsidRDefault="00DE29C9" w:rsidP="00DE29C9">
      <w:pPr>
        <w:rPr>
          <w:ins w:id="59" w:author="Julius Nordhues" w:date="2018-11-20T07:49:00Z"/>
        </w:rPr>
      </w:pPr>
      <w:ins w:id="60" w:author="Julius Nordhues" w:date="2018-11-20T07:49:00Z">
        <w:r>
          <w:t>Unser Tool erlaubt es jede</w:t>
        </w:r>
      </w:ins>
      <w:r>
        <w:t>rze</w:t>
      </w:r>
      <w:ins w:id="61" w:author="Julius Nordhues" w:date="2018-11-20T07:49:00Z">
        <w:r>
          <w:t xml:space="preserve">it weitere XML Files einzulesen. </w:t>
        </w:r>
      </w:ins>
      <w:r>
        <w:t>Das</w:t>
      </w:r>
      <w:ins w:id="62" w:author="Julius Nordhues" w:date="2018-11-20T07:49:00Z">
        <w:r>
          <w:t xml:space="preserve"> bedeutet, dass</w:t>
        </w:r>
      </w:ins>
      <w:r>
        <w:t xml:space="preserve"> im Nachhinein</w:t>
      </w:r>
      <w:ins w:id="63" w:author="Julius Nordhues" w:date="2018-11-20T07:49:00Z">
        <w:r>
          <w:t xml:space="preserve"> immer neue Anträge und Prozesse ins Tool </w:t>
        </w:r>
      </w:ins>
      <w:r>
        <w:t>eingebunden</w:t>
      </w:r>
      <w:ins w:id="64" w:author="Julius Nordhues" w:date="2018-11-20T07:49:00Z">
        <w:r>
          <w:t xml:space="preserve"> werden können. </w:t>
        </w:r>
      </w:ins>
    </w:p>
    <w:p w:rsidR="00DE29C9" w:rsidRDefault="00DE29C9">
      <w:pPr>
        <w:pPrChange w:id="65" w:author="Julius Nordhues" w:date="2018-11-20T14:22:00Z">
          <w:pPr>
            <w:pStyle w:val="berschrift2"/>
          </w:pPr>
        </w:pPrChange>
      </w:pPr>
      <w:ins w:id="66" w:author="Julius Nordhues" w:date="2018-11-20T07:49:00Z">
        <w:r>
          <w:t>Zur Papierform kann durch explizite Anweisung in der XML-Datei in Form eines Belegs jederzeit zurückgekehrt werden.</w:t>
        </w:r>
      </w:ins>
    </w:p>
    <w:p w:rsidR="007F129E" w:rsidRDefault="007F129E" w:rsidP="007F129E">
      <w:pPr>
        <w:pStyle w:val="berschrift1"/>
      </w:pPr>
      <w:bookmarkStart w:id="67" w:name="_Toc531845847"/>
      <w:r>
        <w:t>Anlegen eines Antrages</w:t>
      </w:r>
      <w:bookmarkEnd w:id="67"/>
    </w:p>
    <w:p w:rsidR="007F129E" w:rsidRPr="004D6433" w:rsidRDefault="007F129E" w:rsidP="007F129E">
      <w:pPr>
        <w:pStyle w:val="berschrift1"/>
      </w:pPr>
      <w:bookmarkStart w:id="68" w:name="_Toc531845848"/>
      <w:r>
        <w:t>Anlegen eines Antragprozesses</w:t>
      </w:r>
      <w:bookmarkEnd w:id="68"/>
    </w:p>
    <w:p w:rsidR="00C6328A" w:rsidRDefault="00C6328A" w:rsidP="00C6328A">
      <w:pPr>
        <w:pStyle w:val="berschrift2"/>
      </w:pPr>
      <w:bookmarkStart w:id="69" w:name="_Toc531845849"/>
      <w:r>
        <w:t>Grundlagen XML</w:t>
      </w:r>
      <w:bookmarkEnd w:id="69"/>
    </w:p>
    <w:p w:rsidR="00C6328A" w:rsidRDefault="00C6328A" w:rsidP="00C6328A">
      <w:r>
        <w:t>XML (</w:t>
      </w:r>
      <w:proofErr w:type="spellStart"/>
      <w:r>
        <w:t>eXtensible</w:t>
      </w:r>
      <w:proofErr w:type="spellEnd"/>
      <w:r>
        <w:t xml:space="preserve"> Markup Language) ein eingeführter Standard zur Dokumentenauszeichnung. </w:t>
      </w:r>
      <w:r w:rsidR="00A100B0">
        <w:t>Es hat folgende Vorteile</w:t>
      </w:r>
      <w:r>
        <w:t>:</w:t>
      </w:r>
    </w:p>
    <w:p w:rsidR="00C6328A" w:rsidRDefault="00A100B0" w:rsidP="00C6328A">
      <w:pPr>
        <w:pStyle w:val="Listenabsatz"/>
        <w:numPr>
          <w:ilvl w:val="0"/>
          <w:numId w:val="1"/>
        </w:numPr>
      </w:pPr>
      <w:r>
        <w:t>Strukturiert Daten in Textform zu speichern</w:t>
      </w:r>
    </w:p>
    <w:p w:rsidR="00A100B0" w:rsidRDefault="00A100B0" w:rsidP="00C6328A">
      <w:pPr>
        <w:pStyle w:val="Listenabsatz"/>
        <w:numPr>
          <w:ilvl w:val="0"/>
          <w:numId w:val="1"/>
        </w:numPr>
      </w:pPr>
      <w:r>
        <w:t>Computer kann XML-Dateien interpretieren, jedoch der Mensch auch</w:t>
      </w:r>
    </w:p>
    <w:p w:rsidR="00A100B0" w:rsidRDefault="00A100B0" w:rsidP="00C6328A">
      <w:pPr>
        <w:pStyle w:val="Listenabsatz"/>
        <w:numPr>
          <w:ilvl w:val="0"/>
          <w:numId w:val="1"/>
        </w:numPr>
      </w:pPr>
      <w:r>
        <w:t>Ist lizenzfrei, plattformunabhängig und gut unterstützt</w:t>
      </w:r>
    </w:p>
    <w:p w:rsidR="00A100B0" w:rsidRDefault="00A100B0" w:rsidP="00A100B0">
      <w:r>
        <w:t>XML-Syntax</w:t>
      </w:r>
    </w:p>
    <w:p w:rsidR="00A100B0" w:rsidRDefault="00A100B0" w:rsidP="00A100B0">
      <w:r w:rsidRPr="00A100B0">
        <w:t>Die einzelnen Elemente eines XML-Dokuments beginnen mit einem Start-Tag (z.B. &lt;</w:t>
      </w:r>
      <w:proofErr w:type="spellStart"/>
      <w:r>
        <w:t>text</w:t>
      </w:r>
      <w:proofErr w:type="spellEnd"/>
      <w:r w:rsidRPr="00A100B0">
        <w:t>&gt;) und einem End-Tag (z.B. &lt;/</w:t>
      </w:r>
      <w:proofErr w:type="spellStart"/>
      <w:r>
        <w:t>text</w:t>
      </w:r>
      <w:proofErr w:type="spellEnd"/>
      <w:r w:rsidRPr="00A100B0">
        <w:t>&gt;). Die Zeichen zwischen einem Start-Tag und End-Tag werden Inhalt genannt</w:t>
      </w:r>
      <w:r>
        <w:t>.</w:t>
      </w:r>
    </w:p>
    <w:p w:rsidR="00A100B0" w:rsidRDefault="00A100B0" w:rsidP="00A100B0">
      <w:r w:rsidRPr="00A100B0">
        <w:t>XML-Elementen können mit Hilfe von Attributen zusätzliche Eigenschaften zugeordnet werden.</w:t>
      </w:r>
    </w:p>
    <w:p w:rsidR="00A100B0" w:rsidRDefault="00A100B0" w:rsidP="00A100B0">
      <w:pPr>
        <w:rPr>
          <w:rFonts w:ascii="Consolas" w:hAnsi="Consolas"/>
          <w:b/>
        </w:rPr>
      </w:pPr>
      <w:r w:rsidRPr="00A100B0">
        <w:rPr>
          <w:rFonts w:ascii="Consolas" w:hAnsi="Consolas"/>
          <w:b/>
        </w:rPr>
        <w:t>&lt;</w:t>
      </w:r>
      <w:proofErr w:type="spellStart"/>
      <w:r w:rsidRPr="00A100B0">
        <w:rPr>
          <w:rFonts w:ascii="Consolas" w:hAnsi="Consolas"/>
          <w:b/>
        </w:rPr>
        <w:t>text</w:t>
      </w:r>
      <w:proofErr w:type="spellEnd"/>
      <w:r w:rsidRPr="00A100B0">
        <w:rPr>
          <w:rFonts w:ascii="Consolas" w:hAnsi="Consolas"/>
          <w:b/>
        </w:rPr>
        <w:t xml:space="preserve"> </w:t>
      </w:r>
      <w:proofErr w:type="spellStart"/>
      <w:r w:rsidRPr="00A100B0">
        <w:rPr>
          <w:rFonts w:ascii="Consolas" w:hAnsi="Consolas"/>
          <w:b/>
        </w:rPr>
        <w:t>name</w:t>
      </w:r>
      <w:proofErr w:type="spellEnd"/>
      <w:r w:rsidRPr="00A100B0">
        <w:rPr>
          <w:rFonts w:ascii="Consolas" w:hAnsi="Consolas"/>
          <w:b/>
        </w:rPr>
        <w:t>=“</w:t>
      </w:r>
      <w:proofErr w:type="spellStart"/>
      <w:r w:rsidRPr="00A100B0">
        <w:rPr>
          <w:rFonts w:ascii="Consolas" w:hAnsi="Consolas"/>
          <w:b/>
        </w:rPr>
        <w:t>first_name</w:t>
      </w:r>
      <w:proofErr w:type="spellEnd"/>
      <w:r w:rsidRPr="00A100B0">
        <w:rPr>
          <w:rFonts w:ascii="Consolas" w:hAnsi="Consolas"/>
          <w:b/>
        </w:rPr>
        <w:t xml:space="preserve">“ </w:t>
      </w:r>
      <w:proofErr w:type="spellStart"/>
      <w:r w:rsidRPr="00A100B0">
        <w:rPr>
          <w:rFonts w:ascii="Consolas" w:hAnsi="Consolas"/>
          <w:b/>
        </w:rPr>
        <w:t>description</w:t>
      </w:r>
      <w:proofErr w:type="spellEnd"/>
      <w:r w:rsidRPr="00A100B0">
        <w:rPr>
          <w:rFonts w:ascii="Consolas" w:hAnsi="Consolas"/>
          <w:b/>
        </w:rPr>
        <w:t>=“Nachname“/&gt;</w:t>
      </w:r>
    </w:p>
    <w:p w:rsidR="00A100B0" w:rsidRDefault="00A100B0" w:rsidP="00A100B0">
      <w:r>
        <w:t xml:space="preserve">Im obigen Beispiel sehen wir den Tag </w:t>
      </w:r>
      <w:r w:rsidRPr="00A100B0">
        <w:rPr>
          <w:rFonts w:ascii="Consolas" w:hAnsi="Consolas"/>
          <w:b/>
        </w:rPr>
        <w:t>&lt;</w:t>
      </w:r>
      <w:proofErr w:type="spellStart"/>
      <w:r w:rsidRPr="00A100B0">
        <w:rPr>
          <w:rFonts w:ascii="Consolas" w:hAnsi="Consolas"/>
          <w:b/>
        </w:rPr>
        <w:t>text</w:t>
      </w:r>
      <w:proofErr w:type="spellEnd"/>
      <w:r>
        <w:rPr>
          <w:rFonts w:ascii="Consolas" w:hAnsi="Consolas"/>
          <w:b/>
        </w:rPr>
        <w:t>&gt;.</w:t>
      </w:r>
      <w:r>
        <w:t xml:space="preserve"> Dieser hat die Attribute </w:t>
      </w:r>
      <w:proofErr w:type="spellStart"/>
      <w:r w:rsidRPr="00A100B0">
        <w:rPr>
          <w:rFonts w:ascii="Consolas" w:hAnsi="Consolas"/>
          <w:b/>
        </w:rPr>
        <w:t>name</w:t>
      </w:r>
      <w:proofErr w:type="spellEnd"/>
      <w:r>
        <w:rPr>
          <w:rFonts w:ascii="Consolas" w:hAnsi="Consolas"/>
          <w:b/>
        </w:rPr>
        <w:t xml:space="preserve"> </w:t>
      </w:r>
      <w:r>
        <w:t xml:space="preserve">und </w:t>
      </w:r>
      <w:proofErr w:type="spellStart"/>
      <w:r w:rsidRPr="00A100B0">
        <w:rPr>
          <w:rFonts w:ascii="Consolas" w:hAnsi="Consolas"/>
          <w:b/>
        </w:rPr>
        <w:t>description</w:t>
      </w:r>
      <w:proofErr w:type="spellEnd"/>
      <w:r>
        <w:t xml:space="preserve">. </w:t>
      </w:r>
      <w:proofErr w:type="spellStart"/>
      <w:r w:rsidR="0005793D" w:rsidRPr="00A100B0">
        <w:rPr>
          <w:rFonts w:ascii="Consolas" w:hAnsi="Consolas"/>
          <w:b/>
        </w:rPr>
        <w:t>name</w:t>
      </w:r>
      <w:proofErr w:type="spellEnd"/>
      <w:r w:rsidR="0005793D">
        <w:rPr>
          <w:rFonts w:ascii="Consolas" w:hAnsi="Consolas"/>
          <w:b/>
        </w:rPr>
        <w:t xml:space="preserve"> </w:t>
      </w:r>
      <w:r w:rsidR="0005793D">
        <w:t xml:space="preserve">ist dabei </w:t>
      </w:r>
      <w:r>
        <w:t>ein</w:t>
      </w:r>
      <w:r w:rsidR="0005793D">
        <w:t xml:space="preserve"> technischer Name, der programmintern und –extern für die Identifikation einzelner Datensätze genutzt wird. </w:t>
      </w:r>
      <w:proofErr w:type="spellStart"/>
      <w:r w:rsidR="0005793D">
        <w:rPr>
          <w:rFonts w:ascii="Consolas" w:hAnsi="Consolas"/>
          <w:b/>
        </w:rPr>
        <w:t>description</w:t>
      </w:r>
      <w:proofErr w:type="spellEnd"/>
      <w:r w:rsidR="0005793D">
        <w:rPr>
          <w:rFonts w:ascii="Consolas" w:hAnsi="Consolas"/>
          <w:b/>
        </w:rPr>
        <w:t xml:space="preserve"> </w:t>
      </w:r>
      <w:r w:rsidR="0005793D">
        <w:t>bestimmt den Bezeichner der TextBox, der am Ende in dem User Interface von dem Antragssteller ausgefüllt werden soll.</w:t>
      </w:r>
    </w:p>
    <w:p w:rsidR="0005793D" w:rsidRPr="0005793D" w:rsidRDefault="0005793D" w:rsidP="00A100B0">
      <w:r>
        <w:t>Es gibt bei uns eine endliche Liste von Tags und Attributen, welche im Anhang aufgelistet wird.</w:t>
      </w:r>
    </w:p>
    <w:p w:rsidR="00C6328A" w:rsidRDefault="00C6328A" w:rsidP="00C6328A">
      <w:pPr>
        <w:pStyle w:val="berschrift2"/>
      </w:pPr>
      <w:bookmarkStart w:id="70" w:name="_Toc531845850"/>
      <w:r>
        <w:t>XML-Prozessdatei</w:t>
      </w:r>
      <w:bookmarkEnd w:id="70"/>
    </w:p>
    <w:p w:rsidR="0005793D" w:rsidRDefault="0005793D" w:rsidP="0005793D">
      <w:r>
        <w:t>Um das Zusammenspiel der einzelnen Tags und Attribute zu verdeutlichen, ist in der unteren Abbildung eine XML-Prozessdatei ausgeführt, die fast alle möglichen Kombinationen beinhaltet.</w:t>
      </w:r>
    </w:p>
    <w:p w:rsidR="00FB0F4E" w:rsidRDefault="000F6196" w:rsidP="0005793D">
      <w:r>
        <w:rPr>
          <w:noProof/>
          <w:lang w:eastAsia="de-DE"/>
        </w:rPr>
        <w:lastRenderedPageBreak/>
        <w:drawing>
          <wp:inline distT="0" distB="0" distL="0" distR="0" wp14:anchorId="49F928A7" wp14:editId="769974CB">
            <wp:extent cx="5760720" cy="2357755"/>
            <wp:effectExtent l="152400" t="171450" r="354330" b="3663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97"/>
                    <a:stretch/>
                  </pic:blipFill>
                  <pic:spPr bwMode="auto">
                    <a:xfrm>
                      <a:off x="0" y="0"/>
                      <a:ext cx="5760720" cy="23577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C6328A" w:rsidRDefault="00C6328A" w:rsidP="00C6328A">
      <w:pPr>
        <w:pStyle w:val="berschrift2"/>
      </w:pPr>
      <w:bookmarkStart w:id="71" w:name="_Toc531845851"/>
      <w:r>
        <w:t>Erstellung eines Word Dokumentes</w:t>
      </w:r>
      <w:bookmarkEnd w:id="71"/>
    </w:p>
    <w:p w:rsidR="005D41E3" w:rsidRDefault="005D41E3" w:rsidP="005D41E3">
      <w:pPr>
        <w:rPr>
          <w:rFonts w:cstheme="minorHAnsi"/>
        </w:rPr>
      </w:pPr>
      <w:r>
        <w:t>Bei der Erstellung des Word Dokumentes muss beachtet werden, dass alle Wörter, die durch die personalisierten Daten ausgetauscht werden</w:t>
      </w:r>
      <w:r w:rsidR="00E950F8">
        <w:t>, entsprechend mit eckigen Klammern gekennzeichnet werden</w:t>
      </w:r>
      <w:r>
        <w:t xml:space="preserve"> müssen</w:t>
      </w:r>
      <w:r w:rsidR="00E950F8">
        <w:t xml:space="preserve">. Wenn ich also ein zum Beispiel den Namen des Antragstellers abfragen möchte muss ich in die Word-Vorlage </w:t>
      </w:r>
      <w:r w:rsidR="00E950F8">
        <w:rPr>
          <w:rFonts w:ascii="Consolas" w:hAnsi="Consolas"/>
          <w:b/>
        </w:rPr>
        <w:t xml:space="preserve">[Name] </w:t>
      </w:r>
      <w:r w:rsidR="00E950F8" w:rsidRPr="00E950F8">
        <w:rPr>
          <w:rFonts w:cstheme="minorHAnsi"/>
        </w:rPr>
        <w:t>schreiben</w:t>
      </w:r>
      <w:r w:rsidR="00E950F8">
        <w:rPr>
          <w:rFonts w:cstheme="minorHAnsi"/>
        </w:rPr>
        <w:t xml:space="preserve">. Zu beachten ist, dass in den eckigen Klammern das Wort mit dem technischen Bezeichner in der XML-Prozessdatei übereinstimmen muss. Dementsprechend müssen wir in der XML-Prozessdatei in einem Dialog ein: </w:t>
      </w:r>
      <w:r w:rsidR="00E950F8">
        <w:rPr>
          <w:rFonts w:ascii="Consolas" w:hAnsi="Consolas" w:cstheme="minorHAnsi"/>
          <w:b/>
        </w:rPr>
        <w:t>&lt;</w:t>
      </w:r>
      <w:proofErr w:type="spellStart"/>
      <w:r w:rsidR="00E950F8">
        <w:rPr>
          <w:rFonts w:ascii="Consolas" w:hAnsi="Consolas" w:cstheme="minorHAnsi"/>
          <w:b/>
        </w:rPr>
        <w:t>text</w:t>
      </w:r>
      <w:proofErr w:type="spellEnd"/>
      <w:r w:rsidR="00E950F8">
        <w:rPr>
          <w:rFonts w:ascii="Consolas" w:hAnsi="Consolas" w:cstheme="minorHAnsi"/>
          <w:b/>
        </w:rPr>
        <w:t xml:space="preserve"> </w:t>
      </w:r>
      <w:proofErr w:type="spellStart"/>
      <w:r w:rsidR="00E950F8">
        <w:rPr>
          <w:rFonts w:ascii="Consolas" w:hAnsi="Consolas" w:cstheme="minorHAnsi"/>
          <w:b/>
        </w:rPr>
        <w:t>name</w:t>
      </w:r>
      <w:proofErr w:type="spellEnd"/>
      <w:r w:rsidR="00E950F8">
        <w:rPr>
          <w:rFonts w:ascii="Consolas" w:hAnsi="Consolas" w:cstheme="minorHAnsi"/>
          <w:b/>
        </w:rPr>
        <w:t xml:space="preserve">=“Name“ </w:t>
      </w:r>
      <w:proofErr w:type="spellStart"/>
      <w:r w:rsidR="00E950F8">
        <w:rPr>
          <w:rFonts w:ascii="Consolas" w:hAnsi="Consolas" w:cstheme="minorHAnsi"/>
          <w:b/>
        </w:rPr>
        <w:t>description</w:t>
      </w:r>
      <w:proofErr w:type="spellEnd"/>
      <w:r w:rsidR="00E950F8">
        <w:rPr>
          <w:rFonts w:ascii="Consolas" w:hAnsi="Consolas" w:cstheme="minorHAnsi"/>
          <w:b/>
        </w:rPr>
        <w:t>=“Dein Name einfügen“/&gt;</w:t>
      </w:r>
      <w:r w:rsidR="00E950F8">
        <w:rPr>
          <w:rFonts w:cstheme="minorHAnsi"/>
        </w:rPr>
        <w:t xml:space="preserve"> finden.</w:t>
      </w:r>
    </w:p>
    <w:p w:rsidR="000F6196" w:rsidRDefault="000F6196" w:rsidP="005D41E3">
      <w:pPr>
        <w:rPr>
          <w:rFonts w:cstheme="minorHAnsi"/>
        </w:rPr>
      </w:pPr>
      <w:r>
        <w:rPr>
          <w:rFonts w:cstheme="minorHAnsi"/>
        </w:rPr>
        <w:t xml:space="preserve">In </w:t>
      </w:r>
      <w:proofErr w:type="gramStart"/>
      <w:r>
        <w:rPr>
          <w:rFonts w:cstheme="minorHAnsi"/>
        </w:rPr>
        <w:t>den beiden unteren Abbildung</w:t>
      </w:r>
      <w:proofErr w:type="gramEnd"/>
      <w:r>
        <w:rPr>
          <w:rFonts w:cstheme="minorHAnsi"/>
        </w:rPr>
        <w:t xml:space="preserve"> wird das Zusammenwirken verdeutlicht.</w:t>
      </w:r>
    </w:p>
    <w:p w:rsidR="00E950F8" w:rsidRDefault="00E950F8" w:rsidP="000F6196">
      <w:pPr>
        <w:jc w:val="center"/>
        <w:rPr>
          <w:rFonts w:cstheme="minorHAnsi"/>
        </w:rPr>
      </w:pPr>
      <w:r>
        <w:rPr>
          <w:noProof/>
          <w:lang w:eastAsia="de-DE"/>
        </w:rPr>
        <w:drawing>
          <wp:inline distT="0" distB="0" distL="0" distR="0" wp14:anchorId="52A7355C" wp14:editId="2CAF4822">
            <wp:extent cx="5760720" cy="2593340"/>
            <wp:effectExtent l="152400" t="152400" r="354330" b="3594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93340"/>
                    </a:xfrm>
                    <a:prstGeom prst="rect">
                      <a:avLst/>
                    </a:prstGeom>
                    <a:ln>
                      <a:noFill/>
                    </a:ln>
                    <a:effectLst>
                      <a:outerShdw blurRad="292100" dist="139700" dir="2700000" algn="tl" rotWithShape="0">
                        <a:srgbClr val="333333">
                          <a:alpha val="65000"/>
                        </a:srgbClr>
                      </a:outerShdw>
                    </a:effectLst>
                  </pic:spPr>
                </pic:pic>
              </a:graphicData>
            </a:graphic>
          </wp:inline>
        </w:drawing>
      </w:r>
    </w:p>
    <w:p w:rsidR="00E950F8" w:rsidRPr="00E950F8" w:rsidRDefault="000F6196" w:rsidP="000F6196">
      <w:pPr>
        <w:jc w:val="center"/>
        <w:rPr>
          <w:rFonts w:cstheme="minorHAnsi"/>
        </w:rPr>
      </w:pPr>
      <w:r>
        <w:rPr>
          <w:noProof/>
          <w:lang w:eastAsia="de-DE"/>
        </w:rPr>
        <w:lastRenderedPageBreak/>
        <w:drawing>
          <wp:inline distT="0" distB="0" distL="0" distR="0" wp14:anchorId="49789AFF" wp14:editId="331AF537">
            <wp:extent cx="4989249" cy="1017917"/>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146" b="6616"/>
                    <a:stretch/>
                  </pic:blipFill>
                  <pic:spPr bwMode="auto">
                    <a:xfrm>
                      <a:off x="0" y="0"/>
                      <a:ext cx="4991100" cy="1018295"/>
                    </a:xfrm>
                    <a:prstGeom prst="rect">
                      <a:avLst/>
                    </a:prstGeom>
                    <a:ln>
                      <a:noFill/>
                    </a:ln>
                    <a:extLst>
                      <a:ext uri="{53640926-AAD7-44D8-BBD7-CCE9431645EC}">
                        <a14:shadowObscured xmlns:a14="http://schemas.microsoft.com/office/drawing/2010/main"/>
                      </a:ext>
                    </a:extLst>
                  </pic:spPr>
                </pic:pic>
              </a:graphicData>
            </a:graphic>
          </wp:inline>
        </w:drawing>
      </w:r>
    </w:p>
    <w:p w:rsidR="00C6328A" w:rsidRDefault="00C6328A" w:rsidP="00C6328A">
      <w:pPr>
        <w:pStyle w:val="berschrift2"/>
      </w:pPr>
      <w:bookmarkStart w:id="72" w:name="_Toc531845852"/>
      <w:r>
        <w:t>Erstellung der XML-Prozessdatei</w:t>
      </w:r>
      <w:bookmarkEnd w:id="72"/>
    </w:p>
    <w:p w:rsidR="000F6196" w:rsidRDefault="000F6196" w:rsidP="004A65E6">
      <w:pPr>
        <w:rPr>
          <w:rFonts w:ascii="Consolas" w:hAnsi="Consolas" w:cstheme="minorHAnsi"/>
          <w:b/>
        </w:rPr>
      </w:pPr>
      <w:r>
        <w:t xml:space="preserve">XML-Datei sind verschachtelt strukturiert. Das heißt, dass jede Information in einem Tag gespeichert ist und </w:t>
      </w:r>
      <w:proofErr w:type="gramStart"/>
      <w:r>
        <w:t>das</w:t>
      </w:r>
      <w:proofErr w:type="gramEnd"/>
      <w:r>
        <w:t xml:space="preserve"> jeder Tag auch wieder geschlossen werden muss. Dies kann bei einem einzelnen Tag mit „</w:t>
      </w:r>
      <w:r w:rsidRPr="004A65E6">
        <w:rPr>
          <w:rFonts w:ascii="Consolas" w:hAnsi="Consolas"/>
          <w:b/>
        </w:rPr>
        <w:t>/&gt;“</w:t>
      </w:r>
      <w:r w:rsidRPr="004A65E6">
        <w:rPr>
          <w:rFonts w:cstheme="minorHAnsi"/>
        </w:rPr>
        <w:t xml:space="preserve"> geschehen, bei einschließenden, sogenannten </w:t>
      </w:r>
      <w:proofErr w:type="spellStart"/>
      <w:r w:rsidRPr="004A65E6">
        <w:rPr>
          <w:rFonts w:cstheme="minorHAnsi"/>
        </w:rPr>
        <w:t>SurroundingTags</w:t>
      </w:r>
      <w:proofErr w:type="spellEnd"/>
      <w:r w:rsidRPr="004A65E6">
        <w:rPr>
          <w:rFonts w:cstheme="minorHAnsi"/>
        </w:rPr>
        <w:t xml:space="preserve"> müssen diese wie folgt geöffnet und geschlossen werden</w:t>
      </w:r>
      <w:r w:rsidR="004A65E6" w:rsidRPr="004A65E6">
        <w:rPr>
          <w:rFonts w:cstheme="minorHAnsi"/>
        </w:rPr>
        <w:t xml:space="preserve">: </w:t>
      </w:r>
      <w:r w:rsidR="004A65E6" w:rsidRPr="004A65E6">
        <w:rPr>
          <w:rFonts w:ascii="Consolas" w:hAnsi="Consolas" w:cstheme="minorHAnsi"/>
          <w:b/>
        </w:rPr>
        <w:t>&lt;</w:t>
      </w:r>
      <w:proofErr w:type="spellStart"/>
      <w:r w:rsidR="004A65E6" w:rsidRPr="004A65E6">
        <w:rPr>
          <w:rFonts w:ascii="Consolas" w:hAnsi="Consolas" w:cstheme="minorHAnsi"/>
          <w:b/>
        </w:rPr>
        <w:t>process-step</w:t>
      </w:r>
      <w:proofErr w:type="spellEnd"/>
      <w:r w:rsidR="004A65E6" w:rsidRPr="004A65E6">
        <w:rPr>
          <w:rFonts w:ascii="Consolas" w:hAnsi="Consolas" w:cstheme="minorHAnsi"/>
          <w:b/>
        </w:rPr>
        <w:t>&gt;&lt;/</w:t>
      </w:r>
      <w:proofErr w:type="spellStart"/>
      <w:r w:rsidR="004A65E6" w:rsidRPr="004A65E6">
        <w:rPr>
          <w:rFonts w:ascii="Consolas" w:hAnsi="Consolas" w:cstheme="minorHAnsi"/>
          <w:b/>
        </w:rPr>
        <w:t>process-step</w:t>
      </w:r>
      <w:proofErr w:type="spellEnd"/>
      <w:r w:rsidR="004A65E6" w:rsidRPr="004A65E6">
        <w:rPr>
          <w:rFonts w:ascii="Consolas" w:hAnsi="Consolas" w:cstheme="minorHAnsi"/>
          <w:b/>
        </w:rPr>
        <w:t>&gt;</w:t>
      </w:r>
    </w:p>
    <w:p w:rsidR="00503F5D" w:rsidRDefault="00503F5D" w:rsidP="00503F5D">
      <w:r>
        <w:t>Bei der Erstellung von einer XML-Prozessdatei gibt es eine Reihenfolge, die unbedingt zu beachten ist.</w:t>
      </w:r>
    </w:p>
    <w:p w:rsidR="004A65E6" w:rsidRPr="002E374E" w:rsidRDefault="004A65E6" w:rsidP="004A65E6">
      <w:pPr>
        <w:pStyle w:val="Listenabsatz"/>
        <w:numPr>
          <w:ilvl w:val="0"/>
          <w:numId w:val="3"/>
        </w:numPr>
      </w:pPr>
      <w:r>
        <w:t>Eine XML-</w:t>
      </w:r>
      <w:proofErr w:type="spellStart"/>
      <w:r>
        <w:t>Processdatei</w:t>
      </w:r>
      <w:proofErr w:type="spellEnd"/>
      <w:r>
        <w:t xml:space="preserve"> beginnt immer mit einem </w:t>
      </w:r>
      <w:r>
        <w:rPr>
          <w:rFonts w:ascii="Consolas" w:hAnsi="Consolas"/>
          <w:b/>
        </w:rPr>
        <w:t>&lt;</w:t>
      </w:r>
      <w:proofErr w:type="spellStart"/>
      <w:r>
        <w:rPr>
          <w:rFonts w:ascii="Consolas" w:hAnsi="Consolas"/>
          <w:b/>
        </w:rPr>
        <w:t>process</w:t>
      </w:r>
      <w:proofErr w:type="spellEnd"/>
      <w:r>
        <w:rPr>
          <w:rFonts w:ascii="Consolas" w:hAnsi="Consolas"/>
          <w:b/>
        </w:rPr>
        <w:t>&gt;&lt;/</w:t>
      </w:r>
      <w:proofErr w:type="spellStart"/>
      <w:r>
        <w:rPr>
          <w:rFonts w:ascii="Consolas" w:hAnsi="Consolas"/>
          <w:b/>
        </w:rPr>
        <w:t>process</w:t>
      </w:r>
      <w:proofErr w:type="spellEnd"/>
      <w:r>
        <w:rPr>
          <w:rFonts w:ascii="Consolas" w:hAnsi="Consolas"/>
          <w:b/>
        </w:rPr>
        <w:t>&gt;</w:t>
      </w:r>
      <w:r>
        <w:rPr>
          <w:rFonts w:cstheme="minorHAnsi"/>
        </w:rPr>
        <w:t xml:space="preserve">-Tag. Dieser muss zwei Attribute </w:t>
      </w:r>
      <w:proofErr w:type="spellStart"/>
      <w:r>
        <w:rPr>
          <w:rFonts w:ascii="Consolas" w:hAnsi="Consolas" w:cstheme="minorHAnsi"/>
          <w:b/>
        </w:rPr>
        <w:t>name</w:t>
      </w:r>
      <w:proofErr w:type="spellEnd"/>
      <w:r>
        <w:rPr>
          <w:rFonts w:ascii="Consolas" w:hAnsi="Consolas" w:cstheme="minorHAnsi"/>
          <w:b/>
        </w:rPr>
        <w:t>=“Prozessname“</w:t>
      </w:r>
      <w:r>
        <w:rPr>
          <w:rFonts w:cstheme="minorHAnsi"/>
        </w:rPr>
        <w:t xml:space="preserve"> und </w:t>
      </w:r>
      <w:proofErr w:type="spellStart"/>
      <w:r>
        <w:rPr>
          <w:rFonts w:ascii="Consolas" w:hAnsi="Consolas" w:cstheme="minorHAnsi"/>
          <w:b/>
        </w:rPr>
        <w:t>description</w:t>
      </w:r>
      <w:proofErr w:type="spellEnd"/>
      <w:r>
        <w:rPr>
          <w:rFonts w:ascii="Consolas" w:hAnsi="Consolas" w:cstheme="minorHAnsi"/>
          <w:b/>
        </w:rPr>
        <w:t xml:space="preserve">=“Prozessbeschreibung“ </w:t>
      </w:r>
      <w:r>
        <w:rPr>
          <w:rFonts w:cstheme="minorHAnsi"/>
        </w:rPr>
        <w:t>beinhalten.</w:t>
      </w:r>
    </w:p>
    <w:p w:rsidR="002E374E" w:rsidRDefault="002E374E" w:rsidP="002E374E">
      <w:pPr>
        <w:pStyle w:val="Listenabsatz"/>
      </w:pPr>
      <w:r>
        <w:rPr>
          <w:noProof/>
          <w:lang w:eastAsia="de-DE"/>
        </w:rPr>
        <w:drawing>
          <wp:inline distT="0" distB="0" distL="0" distR="0" wp14:anchorId="4F123BDC" wp14:editId="7BEC2654">
            <wp:extent cx="4848225" cy="571500"/>
            <wp:effectExtent l="152400" t="152400" r="371475" b="3619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571500"/>
                    </a:xfrm>
                    <a:prstGeom prst="rect">
                      <a:avLst/>
                    </a:prstGeom>
                    <a:ln>
                      <a:noFill/>
                    </a:ln>
                    <a:effectLst>
                      <a:outerShdw blurRad="292100" dist="139700" dir="2700000" algn="tl" rotWithShape="0">
                        <a:srgbClr val="333333">
                          <a:alpha val="65000"/>
                        </a:srgbClr>
                      </a:outerShdw>
                    </a:effectLst>
                  </pic:spPr>
                </pic:pic>
              </a:graphicData>
            </a:graphic>
          </wp:inline>
        </w:drawing>
      </w:r>
    </w:p>
    <w:p w:rsidR="004A65E6" w:rsidRPr="002E374E" w:rsidRDefault="004A65E6" w:rsidP="004A65E6">
      <w:pPr>
        <w:pStyle w:val="Listenabsatz"/>
        <w:numPr>
          <w:ilvl w:val="0"/>
          <w:numId w:val="3"/>
        </w:numPr>
      </w:pPr>
      <w:r w:rsidRPr="004A65E6">
        <w:rPr>
          <w:rFonts w:cstheme="minorHAnsi"/>
        </w:rPr>
        <w:t xml:space="preserve">Danach kommt der </w:t>
      </w:r>
      <w:r w:rsidRPr="004A65E6">
        <w:rPr>
          <w:rFonts w:ascii="Consolas" w:hAnsi="Consolas" w:cstheme="minorHAnsi"/>
          <w:b/>
        </w:rPr>
        <w:t>&lt;</w:t>
      </w:r>
      <w:proofErr w:type="spellStart"/>
      <w:r w:rsidRPr="004A65E6">
        <w:rPr>
          <w:rFonts w:ascii="Consolas" w:hAnsi="Consolas" w:cstheme="minorHAnsi"/>
          <w:b/>
        </w:rPr>
        <w:t>process-step</w:t>
      </w:r>
      <w:proofErr w:type="spellEnd"/>
      <w:r w:rsidRPr="004A65E6">
        <w:rPr>
          <w:rFonts w:ascii="Consolas" w:hAnsi="Consolas" w:cstheme="minorHAnsi"/>
          <w:b/>
        </w:rPr>
        <w:t>&gt;&lt;/</w:t>
      </w:r>
      <w:proofErr w:type="spellStart"/>
      <w:r w:rsidRPr="004A65E6">
        <w:rPr>
          <w:rFonts w:ascii="Consolas" w:hAnsi="Consolas" w:cstheme="minorHAnsi"/>
          <w:b/>
        </w:rPr>
        <w:t>process-step</w:t>
      </w:r>
      <w:proofErr w:type="spellEnd"/>
      <w:r w:rsidRPr="004A65E6">
        <w:rPr>
          <w:rFonts w:ascii="Consolas" w:hAnsi="Consolas" w:cstheme="minorHAnsi"/>
          <w:b/>
        </w:rPr>
        <w:t>&gt;</w:t>
      </w:r>
      <w:r w:rsidRPr="004A65E6">
        <w:rPr>
          <w:rFonts w:cstheme="minorHAnsi"/>
        </w:rPr>
        <w:t xml:space="preserve">-Tag. </w:t>
      </w:r>
      <w:r>
        <w:rPr>
          <w:rFonts w:cstheme="minorHAnsi"/>
        </w:rPr>
        <w:t xml:space="preserve">In dem muss wie oben die zwei Attribute </w:t>
      </w:r>
      <w:proofErr w:type="spellStart"/>
      <w:r>
        <w:rPr>
          <w:rFonts w:ascii="Consolas" w:hAnsi="Consolas" w:cstheme="minorHAnsi"/>
          <w:b/>
        </w:rPr>
        <w:t>name</w:t>
      </w:r>
      <w:proofErr w:type="spellEnd"/>
      <w:r>
        <w:rPr>
          <w:rFonts w:ascii="Consolas" w:hAnsi="Consolas" w:cstheme="minorHAnsi"/>
          <w:b/>
        </w:rPr>
        <w:t>=“Prozess-Schritt-Name“</w:t>
      </w:r>
      <w:r>
        <w:rPr>
          <w:rFonts w:cstheme="minorHAnsi"/>
        </w:rPr>
        <w:t xml:space="preserve"> und </w:t>
      </w:r>
      <w:proofErr w:type="spellStart"/>
      <w:r>
        <w:rPr>
          <w:rFonts w:ascii="Consolas" w:hAnsi="Consolas" w:cstheme="minorHAnsi"/>
          <w:b/>
        </w:rPr>
        <w:t>description</w:t>
      </w:r>
      <w:proofErr w:type="spellEnd"/>
      <w:r>
        <w:rPr>
          <w:rFonts w:ascii="Consolas" w:hAnsi="Consolas" w:cstheme="minorHAnsi"/>
          <w:b/>
        </w:rPr>
        <w:t xml:space="preserve">=“Prozess-Schritt-Beschreibung“ </w:t>
      </w:r>
      <w:r>
        <w:rPr>
          <w:rFonts w:cstheme="minorHAnsi"/>
        </w:rPr>
        <w:t xml:space="preserve">beinhalten. </w:t>
      </w:r>
    </w:p>
    <w:p w:rsidR="002E374E" w:rsidRPr="004A65E6" w:rsidRDefault="002E374E" w:rsidP="002E374E">
      <w:pPr>
        <w:pStyle w:val="Listenabsatz"/>
      </w:pPr>
      <w:r>
        <w:rPr>
          <w:noProof/>
          <w:lang w:eastAsia="de-DE"/>
        </w:rPr>
        <w:drawing>
          <wp:inline distT="0" distB="0" distL="0" distR="0" wp14:anchorId="11A26B38" wp14:editId="5E65AC4D">
            <wp:extent cx="5760720" cy="646430"/>
            <wp:effectExtent l="152400" t="152400" r="354330" b="3632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6430"/>
                    </a:xfrm>
                    <a:prstGeom prst="rect">
                      <a:avLst/>
                    </a:prstGeom>
                    <a:ln>
                      <a:noFill/>
                    </a:ln>
                    <a:effectLst>
                      <a:outerShdw blurRad="292100" dist="139700" dir="2700000" algn="tl" rotWithShape="0">
                        <a:srgbClr val="333333">
                          <a:alpha val="65000"/>
                        </a:srgbClr>
                      </a:outerShdw>
                    </a:effectLst>
                  </pic:spPr>
                </pic:pic>
              </a:graphicData>
            </a:graphic>
          </wp:inline>
        </w:drawing>
      </w:r>
    </w:p>
    <w:p w:rsidR="004A65E6" w:rsidRPr="002E374E" w:rsidRDefault="004A65E6" w:rsidP="004A65E6">
      <w:pPr>
        <w:pStyle w:val="Listenabsatz"/>
        <w:numPr>
          <w:ilvl w:val="0"/>
          <w:numId w:val="3"/>
        </w:numPr>
      </w:pPr>
      <w:r>
        <w:t>In dem unter 2) genannten Tag (</w:t>
      </w:r>
      <w:proofErr w:type="spellStart"/>
      <w:r w:rsidRPr="004A65E6">
        <w:rPr>
          <w:rFonts w:ascii="Consolas" w:hAnsi="Consolas"/>
          <w:b/>
        </w:rPr>
        <w:t>process-step</w:t>
      </w:r>
      <w:proofErr w:type="spellEnd"/>
      <w:r>
        <w:t xml:space="preserve">) wird nun ein </w:t>
      </w:r>
      <w:r>
        <w:rPr>
          <w:rFonts w:ascii="Consolas" w:hAnsi="Consolas"/>
          <w:b/>
        </w:rPr>
        <w:t>&lt;</w:t>
      </w:r>
      <w:proofErr w:type="spellStart"/>
      <w:r>
        <w:rPr>
          <w:rFonts w:ascii="Consolas" w:hAnsi="Consolas"/>
          <w:b/>
        </w:rPr>
        <w:t>dialog</w:t>
      </w:r>
      <w:proofErr w:type="spellEnd"/>
      <w:r>
        <w:rPr>
          <w:rFonts w:ascii="Consolas" w:hAnsi="Consolas"/>
          <w:b/>
        </w:rPr>
        <w:t>&gt;&lt;/</w:t>
      </w:r>
      <w:proofErr w:type="spellStart"/>
      <w:r>
        <w:rPr>
          <w:rFonts w:ascii="Consolas" w:hAnsi="Consolas"/>
          <w:b/>
        </w:rPr>
        <w:t>dialog</w:t>
      </w:r>
      <w:proofErr w:type="spellEnd"/>
      <w:r>
        <w:rPr>
          <w:rFonts w:ascii="Consolas" w:hAnsi="Consolas"/>
          <w:b/>
        </w:rPr>
        <w:t>&gt;</w:t>
      </w:r>
      <w:r>
        <w:rPr>
          <w:rFonts w:cstheme="minorHAnsi"/>
        </w:rPr>
        <w:t xml:space="preserve">-Tag geöffnet. </w:t>
      </w:r>
      <w:r w:rsidR="00E9212B">
        <w:rPr>
          <w:rFonts w:cstheme="minorHAnsi"/>
        </w:rPr>
        <w:t>Diese Dialoge stellt unsere Fensteransicht in dem späteren Programm nach. Durch mehre Dialoge kann man die Eingaben systematisch strukturieren. Beispielsweise kann man in dem ersten Dialog nur allgemeine Informationen zu einem Lehrer oder Student abfragen und im zweiten speziell antragsbezogene.</w:t>
      </w:r>
    </w:p>
    <w:p w:rsidR="002E374E" w:rsidRPr="00E9212B" w:rsidRDefault="002E374E" w:rsidP="002E374E">
      <w:pPr>
        <w:pStyle w:val="Listenabsatz"/>
      </w:pPr>
      <w:r>
        <w:rPr>
          <w:noProof/>
          <w:lang w:eastAsia="de-DE"/>
        </w:rPr>
        <w:drawing>
          <wp:inline distT="0" distB="0" distL="0" distR="0" wp14:anchorId="10E09CD7" wp14:editId="5A575A5B">
            <wp:extent cx="5760720" cy="890905"/>
            <wp:effectExtent l="152400" t="152400" r="354330" b="36639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890905"/>
                    </a:xfrm>
                    <a:prstGeom prst="rect">
                      <a:avLst/>
                    </a:prstGeom>
                    <a:ln>
                      <a:noFill/>
                    </a:ln>
                    <a:effectLst>
                      <a:outerShdw blurRad="292100" dist="139700" dir="2700000" algn="tl" rotWithShape="0">
                        <a:srgbClr val="333333">
                          <a:alpha val="65000"/>
                        </a:srgbClr>
                      </a:outerShdw>
                    </a:effectLst>
                  </pic:spPr>
                </pic:pic>
              </a:graphicData>
            </a:graphic>
          </wp:inline>
        </w:drawing>
      </w:r>
    </w:p>
    <w:p w:rsidR="002E374E" w:rsidRPr="002E374E" w:rsidRDefault="00E9212B" w:rsidP="002E374E">
      <w:pPr>
        <w:pStyle w:val="Listenabsatz"/>
        <w:numPr>
          <w:ilvl w:val="0"/>
          <w:numId w:val="3"/>
        </w:numPr>
        <w:rPr>
          <w:rFonts w:ascii="Consolas" w:hAnsi="Consolas" w:cstheme="minorHAnsi"/>
          <w:b/>
        </w:rPr>
      </w:pPr>
      <w:r>
        <w:rPr>
          <w:rFonts w:cstheme="minorHAnsi"/>
        </w:rPr>
        <w:t>In dem unter 3) genannten Tag (</w:t>
      </w:r>
      <w:proofErr w:type="spellStart"/>
      <w:r>
        <w:rPr>
          <w:rFonts w:ascii="Consolas" w:hAnsi="Consolas"/>
          <w:b/>
        </w:rPr>
        <w:t>dialog</w:t>
      </w:r>
      <w:proofErr w:type="spellEnd"/>
      <w:r>
        <w:rPr>
          <w:rFonts w:cstheme="minorHAnsi"/>
        </w:rPr>
        <w:t xml:space="preserve">) kommen nun spezielle Abfragen. Diese können sich auf Texteingaben, Zahleneingaben oder Dropdown-Menüs bezüglich Klassen, Lehrer und/oder Datums </w:t>
      </w:r>
      <w:r w:rsidR="002E374E">
        <w:rPr>
          <w:rFonts w:cstheme="minorHAnsi"/>
        </w:rPr>
        <w:t xml:space="preserve">drehen. Beispieltags: </w:t>
      </w:r>
    </w:p>
    <w:p w:rsidR="002E374E" w:rsidRPr="002E374E" w:rsidRDefault="002E374E" w:rsidP="002E374E">
      <w:pPr>
        <w:pStyle w:val="Listenabsatz"/>
        <w:rPr>
          <w:rFonts w:ascii="Consolas" w:hAnsi="Consolas" w:cstheme="minorHAnsi"/>
          <w:b/>
        </w:rPr>
      </w:pPr>
      <w:r w:rsidRPr="002E374E">
        <w:rPr>
          <w:rFonts w:ascii="Consolas" w:hAnsi="Consolas" w:cstheme="minorHAnsi"/>
          <w:b/>
        </w:rPr>
        <w:t>&lt;</w:t>
      </w:r>
      <w:proofErr w:type="spellStart"/>
      <w:r w:rsidRPr="002E374E">
        <w:rPr>
          <w:rFonts w:ascii="Consolas" w:hAnsi="Consolas" w:cstheme="minorHAnsi"/>
          <w:b/>
        </w:rPr>
        <w:t>text</w:t>
      </w:r>
      <w:proofErr w:type="spellEnd"/>
      <w:r w:rsidRPr="002E374E">
        <w:rPr>
          <w:rFonts w:ascii="Consolas" w:hAnsi="Consolas" w:cstheme="minorHAnsi"/>
          <w:b/>
        </w:rPr>
        <w:t xml:space="preserve"> </w:t>
      </w:r>
      <w:proofErr w:type="spellStart"/>
      <w:r w:rsidRPr="002E374E">
        <w:rPr>
          <w:rFonts w:ascii="Consolas" w:hAnsi="Consolas" w:cstheme="minorHAnsi"/>
          <w:b/>
        </w:rPr>
        <w:t>name</w:t>
      </w:r>
      <w:proofErr w:type="spellEnd"/>
      <w:r w:rsidRPr="002E374E">
        <w:rPr>
          <w:rFonts w:ascii="Consolas" w:hAnsi="Consolas" w:cstheme="minorHAnsi"/>
          <w:b/>
        </w:rPr>
        <w:t xml:space="preserve">="Name" </w:t>
      </w:r>
      <w:proofErr w:type="spellStart"/>
      <w:r w:rsidRPr="002E374E">
        <w:rPr>
          <w:rFonts w:ascii="Consolas" w:hAnsi="Consolas" w:cstheme="minorHAnsi"/>
          <w:b/>
        </w:rPr>
        <w:t>description</w:t>
      </w:r>
      <w:proofErr w:type="spellEnd"/>
      <w:r w:rsidRPr="002E374E">
        <w:rPr>
          <w:rFonts w:ascii="Consolas" w:hAnsi="Consolas" w:cstheme="minorHAnsi"/>
          <w:b/>
        </w:rPr>
        <w:t>="Antragssteller: "/&gt;</w:t>
      </w:r>
    </w:p>
    <w:p w:rsidR="002E374E" w:rsidRPr="002E374E" w:rsidRDefault="002E374E" w:rsidP="002E374E">
      <w:pPr>
        <w:pStyle w:val="Listenabsatz"/>
        <w:rPr>
          <w:rFonts w:ascii="Consolas" w:hAnsi="Consolas" w:cstheme="minorHAnsi"/>
          <w:b/>
        </w:rPr>
      </w:pPr>
      <w:r w:rsidRPr="002E374E">
        <w:rPr>
          <w:rFonts w:ascii="Consolas" w:hAnsi="Consolas" w:cstheme="minorHAnsi"/>
          <w:b/>
        </w:rPr>
        <w:t>&lt;</w:t>
      </w:r>
      <w:proofErr w:type="spellStart"/>
      <w:r w:rsidRPr="002E374E">
        <w:rPr>
          <w:rFonts w:ascii="Consolas" w:hAnsi="Consolas" w:cstheme="minorHAnsi"/>
          <w:b/>
        </w:rPr>
        <w:t>date</w:t>
      </w:r>
      <w:proofErr w:type="spellEnd"/>
      <w:r w:rsidRPr="002E374E">
        <w:rPr>
          <w:rFonts w:ascii="Consolas" w:hAnsi="Consolas" w:cstheme="minorHAnsi"/>
          <w:b/>
        </w:rPr>
        <w:t xml:space="preserve">-dropdown </w:t>
      </w:r>
      <w:proofErr w:type="spellStart"/>
      <w:r w:rsidRPr="002E374E">
        <w:rPr>
          <w:rFonts w:ascii="Consolas" w:hAnsi="Consolas" w:cstheme="minorHAnsi"/>
          <w:b/>
        </w:rPr>
        <w:t>name</w:t>
      </w:r>
      <w:proofErr w:type="spellEnd"/>
      <w:r w:rsidRPr="002E374E">
        <w:rPr>
          <w:rFonts w:ascii="Consolas" w:hAnsi="Consolas" w:cstheme="minorHAnsi"/>
          <w:b/>
        </w:rPr>
        <w:t xml:space="preserve">="Datum" </w:t>
      </w:r>
      <w:proofErr w:type="spellStart"/>
      <w:r w:rsidRPr="002E374E">
        <w:rPr>
          <w:rFonts w:ascii="Consolas" w:hAnsi="Consolas" w:cstheme="minorHAnsi"/>
          <w:b/>
        </w:rPr>
        <w:t>description</w:t>
      </w:r>
      <w:proofErr w:type="spellEnd"/>
      <w:r w:rsidRPr="002E374E">
        <w:rPr>
          <w:rFonts w:ascii="Consolas" w:hAnsi="Consolas" w:cstheme="minorHAnsi"/>
          <w:b/>
        </w:rPr>
        <w:t>="Datum: "/&gt;</w:t>
      </w:r>
    </w:p>
    <w:p w:rsidR="002E374E" w:rsidRDefault="002E374E" w:rsidP="002E374E">
      <w:pPr>
        <w:pStyle w:val="Listenabsatz"/>
        <w:rPr>
          <w:rFonts w:ascii="Consolas" w:hAnsi="Consolas" w:cstheme="minorHAnsi"/>
          <w:b/>
        </w:rPr>
      </w:pPr>
      <w:r w:rsidRPr="002E374E">
        <w:rPr>
          <w:rFonts w:ascii="Consolas" w:hAnsi="Consolas" w:cstheme="minorHAnsi"/>
          <w:b/>
        </w:rPr>
        <w:lastRenderedPageBreak/>
        <w:t>&lt;</w:t>
      </w:r>
      <w:proofErr w:type="spellStart"/>
      <w:r w:rsidRPr="002E374E">
        <w:rPr>
          <w:rFonts w:ascii="Consolas" w:hAnsi="Consolas" w:cstheme="minorHAnsi"/>
          <w:b/>
        </w:rPr>
        <w:t>text</w:t>
      </w:r>
      <w:proofErr w:type="spellEnd"/>
      <w:r w:rsidRPr="002E374E">
        <w:rPr>
          <w:rFonts w:ascii="Consolas" w:hAnsi="Consolas" w:cstheme="minorHAnsi"/>
          <w:b/>
        </w:rPr>
        <w:t xml:space="preserve"> </w:t>
      </w:r>
      <w:proofErr w:type="spellStart"/>
      <w:r w:rsidRPr="002E374E">
        <w:rPr>
          <w:rFonts w:ascii="Consolas" w:hAnsi="Consolas" w:cstheme="minorHAnsi"/>
          <w:b/>
        </w:rPr>
        <w:t>name</w:t>
      </w:r>
      <w:proofErr w:type="spellEnd"/>
      <w:r w:rsidRPr="002E374E">
        <w:rPr>
          <w:rFonts w:ascii="Consolas" w:hAnsi="Consolas" w:cstheme="minorHAnsi"/>
          <w:b/>
        </w:rPr>
        <w:t xml:space="preserve">="Grund" </w:t>
      </w:r>
      <w:proofErr w:type="spellStart"/>
      <w:r w:rsidRPr="002E374E">
        <w:rPr>
          <w:rFonts w:ascii="Consolas" w:hAnsi="Consolas" w:cstheme="minorHAnsi"/>
          <w:b/>
        </w:rPr>
        <w:t>description</w:t>
      </w:r>
      <w:proofErr w:type="spellEnd"/>
      <w:r w:rsidRPr="002E374E">
        <w:rPr>
          <w:rFonts w:ascii="Consolas" w:hAnsi="Consolas" w:cstheme="minorHAnsi"/>
          <w:b/>
        </w:rPr>
        <w:t>="Grund: "/&gt;</w:t>
      </w:r>
    </w:p>
    <w:p w:rsidR="002E374E" w:rsidRDefault="002E374E" w:rsidP="002E374E">
      <w:pPr>
        <w:pStyle w:val="Listenabsatz"/>
        <w:rPr>
          <w:rFonts w:ascii="Consolas" w:hAnsi="Consolas" w:cstheme="minorHAnsi"/>
          <w:b/>
        </w:rPr>
      </w:pPr>
      <w:r>
        <w:rPr>
          <w:noProof/>
          <w:lang w:eastAsia="de-DE"/>
        </w:rPr>
        <w:drawing>
          <wp:inline distT="0" distB="0" distL="0" distR="0" wp14:anchorId="31492022" wp14:editId="5D6277E4">
            <wp:extent cx="5760720" cy="1144270"/>
            <wp:effectExtent l="152400" t="152400" r="354330" b="3606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44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E374E" w:rsidRPr="00334D79" w:rsidRDefault="002E374E" w:rsidP="002E374E">
      <w:pPr>
        <w:pStyle w:val="Listenabsatz"/>
        <w:numPr>
          <w:ilvl w:val="0"/>
          <w:numId w:val="3"/>
        </w:numPr>
        <w:rPr>
          <w:rFonts w:cstheme="minorHAnsi"/>
          <w:b/>
        </w:rPr>
      </w:pPr>
      <w:r>
        <w:rPr>
          <w:rFonts w:cstheme="minorHAnsi"/>
        </w:rPr>
        <w:t xml:space="preserve">Wenn der dialog-Tag und </w:t>
      </w:r>
      <w:proofErr w:type="spellStart"/>
      <w:r>
        <w:rPr>
          <w:rFonts w:cstheme="minorHAnsi"/>
        </w:rPr>
        <w:t>process</w:t>
      </w:r>
      <w:proofErr w:type="spellEnd"/>
      <w:r>
        <w:rPr>
          <w:rFonts w:cstheme="minorHAnsi"/>
        </w:rPr>
        <w:t>-</w:t>
      </w:r>
      <w:proofErr w:type="spellStart"/>
      <w:r>
        <w:rPr>
          <w:rFonts w:cstheme="minorHAnsi"/>
        </w:rPr>
        <w:t>step</w:t>
      </w:r>
      <w:proofErr w:type="spellEnd"/>
      <w:r>
        <w:rPr>
          <w:rFonts w:cstheme="minorHAnsi"/>
        </w:rPr>
        <w:t xml:space="preserve">-Tag geschlossen </w:t>
      </w:r>
      <w:proofErr w:type="gramStart"/>
      <w:r>
        <w:rPr>
          <w:rFonts w:cstheme="minorHAnsi"/>
        </w:rPr>
        <w:t>wurden</w:t>
      </w:r>
      <w:proofErr w:type="gramEnd"/>
      <w:r>
        <w:rPr>
          <w:rFonts w:cstheme="minorHAnsi"/>
        </w:rPr>
        <w:t xml:space="preserve">, muss ein weiterer </w:t>
      </w:r>
      <w:r w:rsidRPr="004A65E6">
        <w:rPr>
          <w:rFonts w:ascii="Consolas" w:hAnsi="Consolas" w:cstheme="minorHAnsi"/>
          <w:b/>
        </w:rPr>
        <w:t>&lt;</w:t>
      </w:r>
      <w:proofErr w:type="spellStart"/>
      <w:r w:rsidRPr="004A65E6">
        <w:rPr>
          <w:rFonts w:ascii="Consolas" w:hAnsi="Consolas" w:cstheme="minorHAnsi"/>
          <w:b/>
        </w:rPr>
        <w:t>process-step</w:t>
      </w:r>
      <w:proofErr w:type="spellEnd"/>
      <w:r w:rsidRPr="004A65E6">
        <w:rPr>
          <w:rFonts w:ascii="Consolas" w:hAnsi="Consolas" w:cstheme="minorHAnsi"/>
          <w:b/>
        </w:rPr>
        <w:t>&gt;&lt;/</w:t>
      </w:r>
      <w:proofErr w:type="spellStart"/>
      <w:r w:rsidRPr="004A65E6">
        <w:rPr>
          <w:rFonts w:ascii="Consolas" w:hAnsi="Consolas" w:cstheme="minorHAnsi"/>
          <w:b/>
        </w:rPr>
        <w:t>process-step</w:t>
      </w:r>
      <w:proofErr w:type="spellEnd"/>
      <w:r w:rsidRPr="004A65E6">
        <w:rPr>
          <w:rFonts w:ascii="Consolas" w:hAnsi="Consolas" w:cstheme="minorHAnsi"/>
          <w:b/>
        </w:rPr>
        <w:t>&gt;</w:t>
      </w:r>
      <w:r w:rsidRPr="004A65E6">
        <w:rPr>
          <w:rFonts w:cstheme="minorHAnsi"/>
        </w:rPr>
        <w:t>-Tag</w:t>
      </w:r>
      <w:r>
        <w:rPr>
          <w:rFonts w:cstheme="minorHAnsi"/>
        </w:rPr>
        <w:t xml:space="preserve"> geschrieben werden. Den der Antrag muss von einer Person meistens genehmigt werden. Wir fügen also neben </w:t>
      </w:r>
      <w:proofErr w:type="spellStart"/>
      <w:r>
        <w:rPr>
          <w:rFonts w:ascii="Consolas" w:hAnsi="Consolas" w:cstheme="minorHAnsi"/>
          <w:b/>
        </w:rPr>
        <w:t>name</w:t>
      </w:r>
      <w:proofErr w:type="spellEnd"/>
      <w:r>
        <w:rPr>
          <w:rFonts w:ascii="Consolas" w:hAnsi="Consolas" w:cstheme="minorHAnsi"/>
          <w:b/>
        </w:rPr>
        <w:t>=“Prozess-Schritt-Name“</w:t>
      </w:r>
      <w:r w:rsidR="007D42BB">
        <w:rPr>
          <w:rFonts w:cstheme="minorHAnsi"/>
        </w:rPr>
        <w:t xml:space="preserve"> </w:t>
      </w:r>
      <w:r>
        <w:rPr>
          <w:rFonts w:cstheme="minorHAnsi"/>
        </w:rPr>
        <w:t xml:space="preserve">und </w:t>
      </w:r>
      <w:proofErr w:type="spellStart"/>
      <w:r>
        <w:rPr>
          <w:rFonts w:ascii="Consolas" w:hAnsi="Consolas" w:cstheme="minorHAnsi"/>
          <w:b/>
        </w:rPr>
        <w:t>description</w:t>
      </w:r>
      <w:proofErr w:type="spellEnd"/>
      <w:r>
        <w:rPr>
          <w:rFonts w:ascii="Consolas" w:hAnsi="Consolas" w:cstheme="minorHAnsi"/>
          <w:b/>
        </w:rPr>
        <w:t>=“Prozess-Schritt-Beschreibung“</w:t>
      </w:r>
      <w:r>
        <w:rPr>
          <w:rFonts w:cstheme="minorHAnsi"/>
        </w:rPr>
        <w:t xml:space="preserve"> noch das Attribut </w:t>
      </w:r>
      <w:proofErr w:type="spellStart"/>
      <w:r>
        <w:rPr>
          <w:rFonts w:ascii="Consolas" w:hAnsi="Consolas" w:cstheme="minorHAnsi"/>
          <w:b/>
        </w:rPr>
        <w:t>target</w:t>
      </w:r>
      <w:proofErr w:type="spellEnd"/>
      <w:r>
        <w:rPr>
          <w:rFonts w:ascii="Consolas" w:hAnsi="Consolas" w:cstheme="minorHAnsi"/>
          <w:b/>
        </w:rPr>
        <w:t>=“Zielperson“</w:t>
      </w:r>
      <w:r>
        <w:rPr>
          <w:rFonts w:cstheme="minorHAnsi"/>
        </w:rPr>
        <w:t xml:space="preserve"> hinzu. Diese Person kann dann in dem Tool den Antrag von dem Antragsteller sehen und bearbeiten (genehmigen oder ablehnen).</w:t>
      </w:r>
    </w:p>
    <w:p w:rsidR="00334D79" w:rsidRDefault="00334D79" w:rsidP="00334D79">
      <w:pPr>
        <w:pStyle w:val="Listenabsatz"/>
        <w:rPr>
          <w:rFonts w:cstheme="minorHAnsi"/>
          <w:b/>
        </w:rPr>
      </w:pPr>
      <w:r>
        <w:rPr>
          <w:noProof/>
          <w:lang w:eastAsia="de-DE"/>
        </w:rPr>
        <w:drawing>
          <wp:inline distT="0" distB="0" distL="0" distR="0" wp14:anchorId="622F0180" wp14:editId="149C696A">
            <wp:extent cx="5760720" cy="1243965"/>
            <wp:effectExtent l="152400" t="152400" r="354330" b="3562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3965"/>
                    </a:xfrm>
                    <a:prstGeom prst="rect">
                      <a:avLst/>
                    </a:prstGeom>
                    <a:ln>
                      <a:noFill/>
                    </a:ln>
                    <a:effectLst>
                      <a:outerShdw blurRad="292100" dist="139700" dir="2700000" algn="tl" rotWithShape="0">
                        <a:srgbClr val="333333">
                          <a:alpha val="65000"/>
                        </a:srgbClr>
                      </a:outerShdw>
                    </a:effectLst>
                  </pic:spPr>
                </pic:pic>
              </a:graphicData>
            </a:graphic>
          </wp:inline>
        </w:drawing>
      </w:r>
    </w:p>
    <w:p w:rsidR="00334D79" w:rsidRPr="00334D79" w:rsidRDefault="00334D79" w:rsidP="00334D79">
      <w:pPr>
        <w:pStyle w:val="Listenabsatz"/>
        <w:numPr>
          <w:ilvl w:val="0"/>
          <w:numId w:val="3"/>
        </w:numPr>
        <w:rPr>
          <w:rFonts w:cstheme="minorHAnsi"/>
          <w:b/>
        </w:rPr>
      </w:pPr>
      <w:r>
        <w:rPr>
          <w:rFonts w:cstheme="minorHAnsi"/>
        </w:rPr>
        <w:t xml:space="preserve">Im letzten Prozess-Schritt kommen </w:t>
      </w:r>
      <w:proofErr w:type="gramStart"/>
      <w:r>
        <w:rPr>
          <w:rFonts w:cstheme="minorHAnsi"/>
        </w:rPr>
        <w:t>keine Dialogs</w:t>
      </w:r>
      <w:proofErr w:type="gramEnd"/>
      <w:r>
        <w:rPr>
          <w:rFonts w:cstheme="minorHAnsi"/>
        </w:rPr>
        <w:t xml:space="preserve"> mehr vor, sondern nur der </w:t>
      </w:r>
      <w:r>
        <w:rPr>
          <w:rFonts w:ascii="Consolas" w:hAnsi="Consolas" w:cstheme="minorHAnsi"/>
          <w:b/>
        </w:rPr>
        <w:t>&lt;</w:t>
      </w:r>
      <w:proofErr w:type="spellStart"/>
      <w:r>
        <w:rPr>
          <w:rFonts w:ascii="Consolas" w:hAnsi="Consolas" w:cstheme="minorHAnsi"/>
          <w:b/>
        </w:rPr>
        <w:t>validation</w:t>
      </w:r>
      <w:proofErr w:type="spellEnd"/>
      <w:r>
        <w:rPr>
          <w:rFonts w:ascii="Consolas" w:hAnsi="Consolas" w:cstheme="minorHAnsi"/>
          <w:b/>
        </w:rPr>
        <w:t>&gt;&lt;/</w:t>
      </w:r>
      <w:proofErr w:type="spellStart"/>
      <w:r>
        <w:rPr>
          <w:rFonts w:ascii="Consolas" w:hAnsi="Consolas" w:cstheme="minorHAnsi"/>
          <w:b/>
        </w:rPr>
        <w:t>validation</w:t>
      </w:r>
      <w:proofErr w:type="spellEnd"/>
      <w:r>
        <w:rPr>
          <w:rFonts w:ascii="Consolas" w:hAnsi="Consolas" w:cstheme="minorHAnsi"/>
          <w:b/>
        </w:rPr>
        <w:t>&gt;</w:t>
      </w:r>
      <w:r>
        <w:rPr>
          <w:rFonts w:cstheme="minorHAnsi"/>
        </w:rPr>
        <w:t xml:space="preserve">-Tag. Dieser bildet den </w:t>
      </w:r>
      <w:proofErr w:type="spellStart"/>
      <w:r>
        <w:rPr>
          <w:rFonts w:cstheme="minorHAnsi"/>
        </w:rPr>
        <w:t>Surrounding</w:t>
      </w:r>
      <w:proofErr w:type="spellEnd"/>
      <w:r>
        <w:rPr>
          <w:rFonts w:cstheme="minorHAnsi"/>
        </w:rPr>
        <w:t xml:space="preserve"> Tag und ermöglicht nochmal die Tags </w:t>
      </w:r>
      <w:r>
        <w:rPr>
          <w:rFonts w:ascii="Consolas" w:hAnsi="Consolas" w:cstheme="minorHAnsi"/>
          <w:b/>
        </w:rPr>
        <w:t>&lt;</w:t>
      </w:r>
      <w:proofErr w:type="spellStart"/>
      <w:proofErr w:type="gramStart"/>
      <w:r>
        <w:rPr>
          <w:rFonts w:ascii="Consolas" w:hAnsi="Consolas" w:cstheme="minorHAnsi"/>
          <w:b/>
        </w:rPr>
        <w:t>validation.accept</w:t>
      </w:r>
      <w:proofErr w:type="spellEnd"/>
      <w:proofErr w:type="gramEnd"/>
      <w:r>
        <w:rPr>
          <w:rFonts w:ascii="Consolas" w:hAnsi="Consolas" w:cstheme="minorHAnsi"/>
          <w:b/>
        </w:rPr>
        <w:t>&gt;&lt;/</w:t>
      </w:r>
      <w:proofErr w:type="spellStart"/>
      <w:r>
        <w:rPr>
          <w:rFonts w:ascii="Consolas" w:hAnsi="Consolas" w:cstheme="minorHAnsi"/>
          <w:b/>
        </w:rPr>
        <w:t>validation.accept</w:t>
      </w:r>
      <w:proofErr w:type="spellEnd"/>
      <w:r>
        <w:rPr>
          <w:rFonts w:ascii="Consolas" w:hAnsi="Consolas" w:cstheme="minorHAnsi"/>
          <w:b/>
        </w:rPr>
        <w:t xml:space="preserve">&gt; </w:t>
      </w:r>
      <w:r w:rsidRPr="00334D79">
        <w:rPr>
          <w:rFonts w:cstheme="minorHAnsi"/>
        </w:rPr>
        <w:t>bzw.</w:t>
      </w:r>
      <w:r>
        <w:rPr>
          <w:rFonts w:ascii="Consolas" w:hAnsi="Consolas" w:cstheme="minorHAnsi"/>
          <w:b/>
        </w:rPr>
        <w:t xml:space="preserve"> &lt;</w:t>
      </w:r>
      <w:proofErr w:type="spellStart"/>
      <w:r>
        <w:rPr>
          <w:rFonts w:ascii="Consolas" w:hAnsi="Consolas" w:cstheme="minorHAnsi"/>
          <w:b/>
        </w:rPr>
        <w:t>validation.declined</w:t>
      </w:r>
      <w:proofErr w:type="spellEnd"/>
      <w:r>
        <w:rPr>
          <w:rFonts w:ascii="Consolas" w:hAnsi="Consolas" w:cstheme="minorHAnsi"/>
          <w:b/>
        </w:rPr>
        <w:t>&gt;&lt;/</w:t>
      </w:r>
      <w:proofErr w:type="spellStart"/>
      <w:r>
        <w:rPr>
          <w:rFonts w:ascii="Consolas" w:hAnsi="Consolas" w:cstheme="minorHAnsi"/>
          <w:b/>
        </w:rPr>
        <w:t>validation.declined</w:t>
      </w:r>
      <w:proofErr w:type="spellEnd"/>
      <w:r>
        <w:rPr>
          <w:rFonts w:ascii="Consolas" w:hAnsi="Consolas" w:cstheme="minorHAnsi"/>
          <w:b/>
        </w:rPr>
        <w:t>&gt;</w:t>
      </w:r>
      <w:r>
        <w:rPr>
          <w:rFonts w:cstheme="minorHAnsi"/>
        </w:rPr>
        <w:t>. Diese ermöglichen Verarbeitungsschritte, nachdem ein Prozess entweder angenommen (</w:t>
      </w:r>
      <w:proofErr w:type="spellStart"/>
      <w:proofErr w:type="gramStart"/>
      <w:r>
        <w:rPr>
          <w:rFonts w:ascii="Consolas" w:hAnsi="Consolas" w:cstheme="minorHAnsi"/>
          <w:b/>
        </w:rPr>
        <w:t>validation.accept</w:t>
      </w:r>
      <w:proofErr w:type="spellEnd"/>
      <w:proofErr w:type="gramEnd"/>
      <w:r>
        <w:rPr>
          <w:rFonts w:cstheme="minorHAnsi"/>
        </w:rPr>
        <w:t>) oder abgelehnt wurde (</w:t>
      </w:r>
      <w:proofErr w:type="spellStart"/>
      <w:r>
        <w:rPr>
          <w:rFonts w:ascii="Consolas" w:hAnsi="Consolas" w:cstheme="minorHAnsi"/>
          <w:b/>
        </w:rPr>
        <w:t>validation.declined</w:t>
      </w:r>
      <w:proofErr w:type="spellEnd"/>
      <w:r>
        <w:rPr>
          <w:rFonts w:cstheme="minorHAnsi"/>
        </w:rPr>
        <w:t>).</w:t>
      </w:r>
    </w:p>
    <w:p w:rsidR="00334D79" w:rsidRDefault="00334D79" w:rsidP="00334D79">
      <w:pPr>
        <w:pStyle w:val="Listenabsatz"/>
        <w:rPr>
          <w:rFonts w:cstheme="minorHAnsi"/>
          <w:b/>
        </w:rPr>
      </w:pPr>
      <w:r>
        <w:rPr>
          <w:noProof/>
          <w:lang w:eastAsia="de-DE"/>
        </w:rPr>
        <w:drawing>
          <wp:inline distT="0" distB="0" distL="0" distR="0" wp14:anchorId="5147F220" wp14:editId="4FF6E237">
            <wp:extent cx="5760720" cy="1990725"/>
            <wp:effectExtent l="152400" t="152400" r="354330" b="3714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990725"/>
                    </a:xfrm>
                    <a:prstGeom prst="rect">
                      <a:avLst/>
                    </a:prstGeom>
                    <a:ln>
                      <a:noFill/>
                    </a:ln>
                    <a:effectLst>
                      <a:outerShdw blurRad="292100" dist="139700" dir="2700000" algn="tl" rotWithShape="0">
                        <a:srgbClr val="333333">
                          <a:alpha val="65000"/>
                        </a:srgbClr>
                      </a:outerShdw>
                    </a:effectLst>
                  </pic:spPr>
                </pic:pic>
              </a:graphicData>
            </a:graphic>
          </wp:inline>
        </w:drawing>
      </w:r>
    </w:p>
    <w:p w:rsidR="00334D79" w:rsidRPr="00503F5D" w:rsidRDefault="00334D79" w:rsidP="00334D79">
      <w:pPr>
        <w:pStyle w:val="Listenabsatz"/>
        <w:numPr>
          <w:ilvl w:val="0"/>
          <w:numId w:val="3"/>
        </w:numPr>
        <w:rPr>
          <w:rFonts w:cstheme="minorHAnsi"/>
          <w:b/>
        </w:rPr>
      </w:pPr>
      <w:r>
        <w:rPr>
          <w:rFonts w:cstheme="minorHAnsi"/>
        </w:rPr>
        <w:t xml:space="preserve">Nun wird die Benachrichtigung des Users bezüglich eines genehmigten oder abgelehnten Antrages </w:t>
      </w:r>
      <w:r w:rsidR="00503F5D">
        <w:rPr>
          <w:rFonts w:cstheme="minorHAnsi"/>
        </w:rPr>
        <w:t xml:space="preserve">übermittelt. Dies geschieht mit dem </w:t>
      </w:r>
      <w:r w:rsidR="00503F5D">
        <w:rPr>
          <w:rFonts w:ascii="Consolas" w:hAnsi="Consolas" w:cstheme="minorHAnsi"/>
          <w:b/>
        </w:rPr>
        <w:t>&lt;</w:t>
      </w:r>
      <w:proofErr w:type="spellStart"/>
      <w:r w:rsidR="00503F5D">
        <w:rPr>
          <w:rFonts w:ascii="Consolas" w:hAnsi="Consolas" w:cstheme="minorHAnsi"/>
          <w:b/>
        </w:rPr>
        <w:t>mailnotify</w:t>
      </w:r>
      <w:proofErr w:type="spellEnd"/>
      <w:r w:rsidR="00503F5D">
        <w:rPr>
          <w:rFonts w:ascii="Consolas" w:hAnsi="Consolas" w:cstheme="minorHAnsi"/>
          <w:b/>
        </w:rPr>
        <w:t>&gt;</w:t>
      </w:r>
      <w:r w:rsidR="00503F5D">
        <w:rPr>
          <w:rFonts w:cstheme="minorHAnsi"/>
        </w:rPr>
        <w:t xml:space="preserve">. Die Attribute sind </w:t>
      </w:r>
      <w:proofErr w:type="spellStart"/>
      <w:r w:rsidR="00503F5D">
        <w:rPr>
          <w:rFonts w:ascii="Consolas" w:hAnsi="Consolas" w:cstheme="minorHAnsi"/>
          <w:b/>
        </w:rPr>
        <w:t>target</w:t>
      </w:r>
      <w:proofErr w:type="spellEnd"/>
      <w:r w:rsidR="00503F5D">
        <w:rPr>
          <w:rFonts w:ascii="Consolas" w:hAnsi="Consolas" w:cstheme="minorHAnsi"/>
          <w:b/>
        </w:rPr>
        <w:t>=“E-Mail-Empfänger“</w:t>
      </w:r>
      <w:r w:rsidR="00503F5D">
        <w:rPr>
          <w:rFonts w:cstheme="minorHAnsi"/>
        </w:rPr>
        <w:t xml:space="preserve"> und </w:t>
      </w:r>
      <w:proofErr w:type="spellStart"/>
      <w:r w:rsidR="00503F5D">
        <w:rPr>
          <w:rFonts w:ascii="Consolas" w:hAnsi="Consolas" w:cstheme="minorHAnsi"/>
          <w:b/>
        </w:rPr>
        <w:t>text</w:t>
      </w:r>
      <w:proofErr w:type="spellEnd"/>
      <w:r w:rsidR="00503F5D">
        <w:rPr>
          <w:rFonts w:ascii="Consolas" w:hAnsi="Consolas" w:cstheme="minorHAnsi"/>
          <w:b/>
        </w:rPr>
        <w:t xml:space="preserve">=“Antrag </w:t>
      </w:r>
      <w:proofErr w:type="gramStart"/>
      <w:r w:rsidR="00503F5D">
        <w:rPr>
          <w:rFonts w:ascii="Consolas" w:hAnsi="Consolas" w:cstheme="minorHAnsi"/>
          <w:b/>
        </w:rPr>
        <w:t>wurde….</w:t>
      </w:r>
      <w:proofErr w:type="gramEnd"/>
      <w:r w:rsidR="00503F5D">
        <w:rPr>
          <w:rFonts w:ascii="Consolas" w:hAnsi="Consolas" w:cstheme="minorHAnsi"/>
          <w:b/>
        </w:rPr>
        <w:t>“</w:t>
      </w:r>
      <w:r w:rsidR="00503F5D">
        <w:rPr>
          <w:rFonts w:cstheme="minorHAnsi"/>
        </w:rPr>
        <w:t xml:space="preserve">. Target legt fest, an wen eine E-Mail geschickt werden soll und Text entsprechend, was </w:t>
      </w:r>
      <w:proofErr w:type="gramStart"/>
      <w:r w:rsidR="00503F5D">
        <w:rPr>
          <w:rFonts w:cstheme="minorHAnsi"/>
        </w:rPr>
        <w:t>darin steht</w:t>
      </w:r>
      <w:proofErr w:type="gramEnd"/>
      <w:r w:rsidR="00503F5D">
        <w:rPr>
          <w:rFonts w:cstheme="minorHAnsi"/>
        </w:rPr>
        <w:t>.</w:t>
      </w:r>
    </w:p>
    <w:p w:rsidR="00503F5D" w:rsidRDefault="00503F5D" w:rsidP="00503F5D">
      <w:pPr>
        <w:pStyle w:val="Listenabsatz"/>
        <w:rPr>
          <w:rFonts w:cstheme="minorHAnsi"/>
          <w:b/>
        </w:rPr>
      </w:pPr>
      <w:r>
        <w:rPr>
          <w:noProof/>
          <w:lang w:eastAsia="de-DE"/>
        </w:rPr>
        <w:lastRenderedPageBreak/>
        <w:drawing>
          <wp:inline distT="0" distB="0" distL="0" distR="0" wp14:anchorId="5DD8550C" wp14:editId="4F439BA7">
            <wp:extent cx="5760720" cy="1972310"/>
            <wp:effectExtent l="152400" t="152400" r="354330" b="3708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2310"/>
                    </a:xfrm>
                    <a:prstGeom prst="rect">
                      <a:avLst/>
                    </a:prstGeom>
                    <a:ln>
                      <a:noFill/>
                    </a:ln>
                    <a:effectLst>
                      <a:outerShdw blurRad="292100" dist="139700" dir="2700000" algn="tl" rotWithShape="0">
                        <a:srgbClr val="333333">
                          <a:alpha val="65000"/>
                        </a:srgbClr>
                      </a:outerShdw>
                    </a:effectLst>
                  </pic:spPr>
                </pic:pic>
              </a:graphicData>
            </a:graphic>
          </wp:inline>
        </w:drawing>
      </w:r>
    </w:p>
    <w:p w:rsidR="00503F5D" w:rsidRPr="00503F5D" w:rsidRDefault="00503F5D" w:rsidP="00503F5D">
      <w:pPr>
        <w:pStyle w:val="Listenabsatz"/>
        <w:rPr>
          <w:rFonts w:cstheme="minorHAnsi"/>
        </w:rPr>
      </w:pPr>
      <w:r>
        <w:rPr>
          <w:rFonts w:cstheme="minorHAnsi"/>
        </w:rPr>
        <w:t xml:space="preserve">Am Ende sei noch </w:t>
      </w:r>
      <w:bookmarkStart w:id="73" w:name="_GoBack"/>
      <w:r>
        <w:rPr>
          <w:rFonts w:cstheme="minorHAnsi"/>
        </w:rPr>
        <w:t>gesagt</w:t>
      </w:r>
      <w:bookmarkEnd w:id="73"/>
      <w:r>
        <w:rPr>
          <w:rFonts w:cstheme="minorHAnsi"/>
        </w:rPr>
        <w:t>, dass das abschließende schließen von Tags sehr wichtig ist und eine häufige Fehlerquelle darstellt. Außerdem ist dies nur ein Muster. Es können auch mehrmals E-Mails in verschiedenen Prozess-Schritten verschickt werden. Es gilt auch noch zu beachten, dass Validation nur einmal pro Prozess-Schritt vorkommen darf. Jedoch kann man einfach mehrere Prozess-Schritte machen, in denen dann immer ein Validation-Tag ist.</w:t>
      </w:r>
    </w:p>
    <w:p w:rsidR="00C6328A" w:rsidRDefault="00C6328A" w:rsidP="00C6328A">
      <w:pPr>
        <w:pStyle w:val="berschrift2"/>
      </w:pPr>
      <w:bookmarkStart w:id="74" w:name="_Toc531845853"/>
      <w:r>
        <w:t>Einpflegen des Word Dokumentes und der XML-Prozessdatei</w:t>
      </w:r>
      <w:bookmarkEnd w:id="74"/>
    </w:p>
    <w:p w:rsidR="00DE29C9" w:rsidRDefault="00DE29C9" w:rsidP="00DE29C9">
      <w:r>
        <w:t>Das Einpflegen von den Word-Vorlagen sowie der XML-Prozessdateien erfolgt über das Tool. Es muss allerdings die entsprechende Berechtigung (</w:t>
      </w:r>
      <w:proofErr w:type="spellStart"/>
      <w:r>
        <w:t>Permission</w:t>
      </w:r>
      <w:proofErr w:type="spellEnd"/>
      <w:r>
        <w:t>-Level 3) vom Admin beantragt werden, damit ein Upload möglich wird.</w:t>
      </w:r>
    </w:p>
    <w:p w:rsidR="00DE29C9" w:rsidRDefault="00DE29C9" w:rsidP="00DE29C9">
      <w:r>
        <w:t>Vor der Überprüfung sollte nochmal ausführlich die XML-Prozessdatei auf Syntax und Struktur überprüft werden. Auch bezüglich der technischen Bezeichner und den entsprechenden Word Platzhaltern.</w:t>
      </w:r>
    </w:p>
    <w:p w:rsidR="00DE29C9" w:rsidRDefault="00DE29C9" w:rsidP="00DE29C9">
      <w:r>
        <w:t>Beim Uploaden erfolgt eine weitere Überprüfung, auf die sich jedoch nicht verlassen werden sollte.</w:t>
      </w:r>
    </w:p>
    <w:p w:rsidR="00C6328A" w:rsidRDefault="00DE29C9" w:rsidP="00DE29C9">
      <w:r>
        <w:t>Nach dem Upload der XML-Prozessdatei wird nach der entsprechenden Word-Vorlage gefragt, die man auch hochladen muss.</w:t>
      </w:r>
    </w:p>
    <w:p w:rsidR="00DE29C9" w:rsidRDefault="00DE29C9" w:rsidP="00DE29C9">
      <w:r>
        <w:t>Wenn dies alles geklappt hat sollte man den Prozess vier bis 5 Mal mit unterschiedlichen Informationen testen.</w:t>
      </w:r>
    </w:p>
    <w:p w:rsidR="007F129E" w:rsidRDefault="007F129E" w:rsidP="00DE29C9"/>
    <w:p w:rsidR="00C6328A" w:rsidRDefault="00C6328A" w:rsidP="00C6328A">
      <w:pPr>
        <w:pStyle w:val="berschrift1"/>
      </w:pPr>
      <w:bookmarkStart w:id="75" w:name="_Toc531845854"/>
      <w:r>
        <w:t>Ansprechpartner</w:t>
      </w:r>
      <w:bookmarkEnd w:id="75"/>
    </w:p>
    <w:p w:rsidR="00C6328A" w:rsidRPr="00C6328A" w:rsidRDefault="0005793D" w:rsidP="0005793D">
      <w:pPr>
        <w:pStyle w:val="berschrift1"/>
      </w:pPr>
      <w:bookmarkStart w:id="76" w:name="_Toc531845855"/>
      <w:r>
        <w:t>Liste der Tags und Attribute</w:t>
      </w:r>
      <w:bookmarkEnd w:id="76"/>
    </w:p>
    <w:sectPr w:rsidR="00C6328A" w:rsidRPr="00C632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D61F7"/>
    <w:multiLevelType w:val="hybridMultilevel"/>
    <w:tmpl w:val="8892CF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24B2D54"/>
    <w:multiLevelType w:val="hybridMultilevel"/>
    <w:tmpl w:val="BE48728C"/>
    <w:lvl w:ilvl="0" w:tplc="981E49E8">
      <w:start w:val="1"/>
      <w:numFmt w:val="decimal"/>
      <w:lvlText w:val="%1)"/>
      <w:lvlJc w:val="left"/>
      <w:pPr>
        <w:ind w:left="720" w:hanging="360"/>
      </w:pPr>
      <w:rPr>
        <w:rFonts w:ascii="Consolas" w:hAnsi="Consolas" w:cstheme="minorHAnsi"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7CE6825"/>
    <w:multiLevelType w:val="hybridMultilevel"/>
    <w:tmpl w:val="6686AA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revisionView w:markup="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28A"/>
    <w:rsid w:val="0005793D"/>
    <w:rsid w:val="00093851"/>
    <w:rsid w:val="000F6196"/>
    <w:rsid w:val="002E374E"/>
    <w:rsid w:val="00334D79"/>
    <w:rsid w:val="004A65E6"/>
    <w:rsid w:val="00503F5D"/>
    <w:rsid w:val="005361E4"/>
    <w:rsid w:val="005D41E3"/>
    <w:rsid w:val="007D42BB"/>
    <w:rsid w:val="007F129E"/>
    <w:rsid w:val="00A100B0"/>
    <w:rsid w:val="00AF3B9F"/>
    <w:rsid w:val="00B34BA4"/>
    <w:rsid w:val="00BC7DF1"/>
    <w:rsid w:val="00C6328A"/>
    <w:rsid w:val="00CD43C7"/>
    <w:rsid w:val="00DE29C9"/>
    <w:rsid w:val="00E9212B"/>
    <w:rsid w:val="00E950F8"/>
    <w:rsid w:val="00FB0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AC048-4480-44D1-A6DE-C81A1915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328A"/>
    <w:pPr>
      <w:spacing w:line="256" w:lineRule="auto"/>
      <w:jc w:val="both"/>
    </w:pPr>
  </w:style>
  <w:style w:type="paragraph" w:styleId="berschrift1">
    <w:name w:val="heading 1"/>
    <w:basedOn w:val="Standard"/>
    <w:next w:val="Standard"/>
    <w:link w:val="berschrift1Zchn"/>
    <w:uiPriority w:val="9"/>
    <w:qFormat/>
    <w:rsid w:val="00C63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63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632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632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C632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328A"/>
    <w:rPr>
      <w:rFonts w:ascii="Segoe UI" w:hAnsi="Segoe UI" w:cs="Segoe UI"/>
      <w:sz w:val="18"/>
      <w:szCs w:val="18"/>
    </w:rPr>
  </w:style>
  <w:style w:type="character" w:customStyle="1" w:styleId="berschrift1Zchn">
    <w:name w:val="Überschrift 1 Zchn"/>
    <w:basedOn w:val="Absatz-Standardschriftart"/>
    <w:link w:val="berschrift1"/>
    <w:uiPriority w:val="9"/>
    <w:rsid w:val="00C6328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6328A"/>
    <w:pPr>
      <w:spacing w:line="259" w:lineRule="auto"/>
      <w:jc w:val="left"/>
      <w:outlineLvl w:val="9"/>
    </w:pPr>
    <w:rPr>
      <w:lang w:eastAsia="de-DE"/>
    </w:rPr>
  </w:style>
  <w:style w:type="character" w:customStyle="1" w:styleId="berschrift2Zchn">
    <w:name w:val="Überschrift 2 Zchn"/>
    <w:basedOn w:val="Absatz-Standardschriftart"/>
    <w:link w:val="berschrift2"/>
    <w:uiPriority w:val="9"/>
    <w:rsid w:val="00C6328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6328A"/>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6328A"/>
    <w:pPr>
      <w:spacing w:after="100"/>
    </w:pPr>
  </w:style>
  <w:style w:type="paragraph" w:styleId="Verzeichnis2">
    <w:name w:val="toc 2"/>
    <w:basedOn w:val="Standard"/>
    <w:next w:val="Standard"/>
    <w:autoRedefine/>
    <w:uiPriority w:val="39"/>
    <w:unhideWhenUsed/>
    <w:rsid w:val="00C6328A"/>
    <w:pPr>
      <w:spacing w:after="100"/>
      <w:ind w:left="220"/>
    </w:pPr>
  </w:style>
  <w:style w:type="character" w:styleId="Hyperlink">
    <w:name w:val="Hyperlink"/>
    <w:basedOn w:val="Absatz-Standardschriftart"/>
    <w:uiPriority w:val="99"/>
    <w:unhideWhenUsed/>
    <w:rsid w:val="00C6328A"/>
    <w:rPr>
      <w:color w:val="0563C1" w:themeColor="hyperlink"/>
      <w:u w:val="single"/>
    </w:rPr>
  </w:style>
  <w:style w:type="paragraph" w:styleId="Listenabsatz">
    <w:name w:val="List Paragraph"/>
    <w:basedOn w:val="Standard"/>
    <w:uiPriority w:val="34"/>
    <w:qFormat/>
    <w:rsid w:val="00C63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017277">
      <w:bodyDiv w:val="1"/>
      <w:marLeft w:val="0"/>
      <w:marRight w:val="0"/>
      <w:marTop w:val="0"/>
      <w:marBottom w:val="0"/>
      <w:divBdr>
        <w:top w:val="none" w:sz="0" w:space="0" w:color="auto"/>
        <w:left w:val="none" w:sz="0" w:space="0" w:color="auto"/>
        <w:bottom w:val="none" w:sz="0" w:space="0" w:color="auto"/>
        <w:right w:val="none" w:sz="0" w:space="0" w:color="auto"/>
      </w:divBdr>
    </w:div>
    <w:div w:id="4336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5489E-808C-45F1-BF39-F7643779C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7440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6</cp:revision>
  <dcterms:created xsi:type="dcterms:W3CDTF">2018-12-04T10:53:00Z</dcterms:created>
  <dcterms:modified xsi:type="dcterms:W3CDTF">2018-12-06T10:18:00Z</dcterms:modified>
</cp:coreProperties>
</file>