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Change w:id="0" w:author="Julius Nordhues" w:date="2018-11-22T08:03:00Z">
          <w:tblPr>
            <w:tblStyle w:val="Tabellenraster"/>
            <w:tblW w:w="0" w:type="auto"/>
            <w:tblLook w:val="04A0" w:firstRow="1" w:lastRow="0" w:firstColumn="1" w:lastColumn="0" w:noHBand="0" w:noVBand="1"/>
          </w:tblPr>
        </w:tblPrChange>
      </w:tblPr>
      <w:tblGrid>
        <w:gridCol w:w="9062"/>
        <w:tblGridChange w:id="1">
          <w:tblGrid>
            <w:gridCol w:w="9062"/>
          </w:tblGrid>
        </w:tblGridChange>
      </w:tblGrid>
      <w:tr w:rsidR="004D6433" w:rsidTr="004D6433">
        <w:tc>
          <w:tcPr>
            <w:tcW w:w="9062" w:type="dxa"/>
            <w:shd w:val="clear" w:color="auto" w:fill="FFFFFF" w:themeFill="background1"/>
            <w:tcPrChange w:id="2" w:author="Julius Nordhues" w:date="2018-11-22T08:03:00Z">
              <w:tcPr>
                <w:tcW w:w="9062" w:type="dxa"/>
              </w:tcPr>
            </w:tcPrChange>
          </w:tcPr>
          <w:p w:rsidR="004D6433" w:rsidRDefault="004D6433">
            <w:pPr>
              <w:jc w:val="center"/>
              <w:pPrChange w:id="3" w:author="Julius Nordhues" w:date="2018-11-22T07:54:00Z">
                <w:pPr>
                  <w:jc w:val="left"/>
                </w:pPr>
              </w:pPrChange>
            </w:pPr>
            <w:bookmarkStart w:id="4" w:name="_Toc530120595"/>
            <w:r>
              <w:rPr>
                <w:noProof/>
                <w:lang w:eastAsia="de-DE"/>
              </w:rPr>
              <w:drawing>
                <wp:inline distT="0" distB="0" distL="0" distR="0">
                  <wp:extent cx="1552755" cy="776378"/>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ztec_news_Ausbildungskooperation_ATI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044" cy="791023"/>
                          </a:xfrm>
                          <a:prstGeom prst="rect">
                            <a:avLst/>
                          </a:prstGeom>
                          <a:ln>
                            <a:noFill/>
                          </a:ln>
                        </pic:spPr>
                      </pic:pic>
                    </a:graphicData>
                  </a:graphic>
                </wp:inline>
              </w:drawing>
            </w:r>
          </w:p>
        </w:tc>
      </w:tr>
      <w:tr w:rsidR="004D6433" w:rsidTr="004D6433">
        <w:tc>
          <w:tcPr>
            <w:tcW w:w="9062" w:type="dxa"/>
            <w:shd w:val="clear" w:color="auto" w:fill="FFFFFF" w:themeFill="background1"/>
            <w:tcPrChange w:id="5" w:author="Julius Nordhues" w:date="2018-11-22T08:03:00Z">
              <w:tcPr>
                <w:tcW w:w="9062" w:type="dxa"/>
              </w:tcPr>
            </w:tcPrChange>
          </w:tcPr>
          <w:p w:rsidR="004D6433" w:rsidRDefault="004D6433">
            <w:pPr>
              <w:jc w:val="center"/>
              <w:pPrChange w:id="6" w:author="Julius Nordhues" w:date="2018-11-22T07:55:00Z">
                <w:pPr>
                  <w:jc w:val="left"/>
                </w:pPr>
              </w:pPrChange>
            </w:pPr>
            <w:r>
              <w:t>Winterprüfung 2018</w:t>
            </w:r>
          </w:p>
        </w:tc>
      </w:tr>
      <w:tr w:rsidR="004D6433" w:rsidTr="004D6433">
        <w:tblPrEx>
          <w:tblPrExChange w:id="7" w:author="Julius Nordhues" w:date="2018-11-22T08:03:00Z">
            <w:tblPrEx>
              <w:shd w:val="clear" w:color="auto" w:fill="FFFFFF" w:themeFill="background1"/>
            </w:tblPrEx>
          </w:tblPrExChange>
        </w:tblPrEx>
        <w:trPr>
          <w:trHeight w:val="684"/>
        </w:trPr>
        <w:tc>
          <w:tcPr>
            <w:tcW w:w="9062" w:type="dxa"/>
            <w:shd w:val="clear" w:color="auto" w:fill="FFFFFF" w:themeFill="background1"/>
            <w:tcPrChange w:id="8" w:author="Julius Nordhues" w:date="2018-11-22T08:03:00Z">
              <w:tcPr>
                <w:tcW w:w="9062" w:type="dxa"/>
                <w:shd w:val="clear" w:color="auto" w:fill="FFFFFF" w:themeFill="background1"/>
              </w:tcPr>
            </w:tcPrChange>
          </w:tcPr>
          <w:p w:rsidR="004D6433" w:rsidRDefault="004D6433" w:rsidP="004D6433">
            <w:pPr>
              <w:jc w:val="center"/>
            </w:pPr>
          </w:p>
        </w:tc>
      </w:tr>
      <w:tr w:rsidR="004D6433" w:rsidTr="004D6433">
        <w:tblPrEx>
          <w:tblPrExChange w:id="9" w:author="Julius Nordhues" w:date="2018-11-22T08:03:00Z">
            <w:tblPrEx>
              <w:shd w:val="clear" w:color="auto" w:fill="FFFFFF" w:themeFill="background1"/>
            </w:tblPrEx>
          </w:tblPrExChange>
        </w:tblPrEx>
        <w:tc>
          <w:tcPr>
            <w:tcW w:w="9062" w:type="dxa"/>
            <w:shd w:val="clear" w:color="auto" w:fill="FFFFFF" w:themeFill="background1"/>
            <w:tcPrChange w:id="10" w:author="Julius Nordhues" w:date="2018-11-22T08:03:00Z">
              <w:tcPr>
                <w:tcW w:w="9062" w:type="dxa"/>
                <w:shd w:val="clear" w:color="auto" w:fill="FFFFFF" w:themeFill="background1"/>
              </w:tcPr>
            </w:tcPrChange>
          </w:tcPr>
          <w:p w:rsidR="004D6433" w:rsidRDefault="004D6433" w:rsidP="004D6433">
            <w:pPr>
              <w:jc w:val="center"/>
            </w:pPr>
            <w:r w:rsidRPr="006046AD">
              <w:rPr>
                <w:sz w:val="24"/>
                <w:rPrChange w:id="11" w:author="Julius Nordhues" w:date="2018-11-22T07:55:00Z">
                  <w:rPr/>
                </w:rPrChange>
              </w:rPr>
              <w:t>Fachinformatiker Anwendungsentwicklung</w:t>
            </w:r>
          </w:p>
        </w:tc>
      </w:tr>
      <w:tr w:rsidR="004D6433" w:rsidTr="004D6433">
        <w:tblPrEx>
          <w:tblPrExChange w:id="12" w:author="Julius Nordhues" w:date="2018-11-22T08:03:00Z">
            <w:tblPrEx>
              <w:shd w:val="clear" w:color="auto" w:fill="FFFFFF" w:themeFill="background1"/>
            </w:tblPrEx>
          </w:tblPrExChange>
        </w:tblPrEx>
        <w:trPr>
          <w:trHeight w:val="755"/>
        </w:trPr>
        <w:tc>
          <w:tcPr>
            <w:tcW w:w="9062" w:type="dxa"/>
            <w:shd w:val="clear" w:color="auto" w:fill="FFFFFF" w:themeFill="background1"/>
            <w:tcPrChange w:id="13" w:author="Julius Nordhues" w:date="2018-11-22T08:03:00Z">
              <w:tcPr>
                <w:tcW w:w="9062" w:type="dxa"/>
                <w:shd w:val="clear" w:color="auto" w:fill="FFFFFF" w:themeFill="background1"/>
              </w:tcPr>
            </w:tcPrChange>
          </w:tcPr>
          <w:p w:rsidR="004D6433" w:rsidRPr="004D6433" w:rsidRDefault="006046AD" w:rsidP="00B655F3">
            <w:pPr>
              <w:jc w:val="center"/>
              <w:rPr>
                <w:sz w:val="28"/>
              </w:rPr>
            </w:pPr>
            <w:r>
              <w:rPr>
                <w:sz w:val="28"/>
              </w:rPr>
              <w:t xml:space="preserve">Dokumentation zur </w:t>
            </w:r>
            <w:r w:rsidR="00B655F3">
              <w:rPr>
                <w:sz w:val="28"/>
              </w:rPr>
              <w:t>praktischen</w:t>
            </w:r>
            <w:r>
              <w:rPr>
                <w:sz w:val="28"/>
              </w:rPr>
              <w:t xml:space="preserve"> Projektarbeit</w:t>
            </w:r>
          </w:p>
        </w:tc>
      </w:tr>
      <w:tr w:rsidR="004D6433" w:rsidTr="004D6433">
        <w:tblPrEx>
          <w:tblPrExChange w:id="14" w:author="Julius Nordhues" w:date="2018-11-22T08:03:00Z">
            <w:tblPrEx>
              <w:shd w:val="clear" w:color="auto" w:fill="FFFFFF" w:themeFill="background1"/>
            </w:tblPrEx>
          </w:tblPrExChange>
        </w:tblPrEx>
        <w:trPr>
          <w:trHeight w:val="755"/>
          <w:trPrChange w:id="15" w:author="Julius Nordhues" w:date="2018-11-22T08:03:00Z">
            <w:trPr>
              <w:trHeight w:val="755"/>
            </w:trPr>
          </w:trPrChange>
        </w:trPr>
        <w:tc>
          <w:tcPr>
            <w:tcW w:w="9062" w:type="dxa"/>
            <w:shd w:val="clear" w:color="auto" w:fill="FFFFFF" w:themeFill="background1"/>
            <w:tcPrChange w:id="16" w:author="Julius Nordhues" w:date="2018-11-22T08:03:00Z">
              <w:tcPr>
                <w:tcW w:w="9062" w:type="dxa"/>
                <w:shd w:val="clear" w:color="auto" w:fill="FFFFFF" w:themeFill="background1"/>
              </w:tcPr>
            </w:tcPrChange>
          </w:tcPr>
          <w:p w:rsidR="004D6433" w:rsidRPr="004D6433" w:rsidRDefault="004D6433" w:rsidP="004D6433">
            <w:pPr>
              <w:jc w:val="center"/>
              <w:rPr>
                <w:sz w:val="28"/>
              </w:rPr>
            </w:pPr>
          </w:p>
        </w:tc>
      </w:tr>
      <w:tr w:rsidR="004D6433" w:rsidTr="004D6433">
        <w:tblPrEx>
          <w:tblPrExChange w:id="17" w:author="Julius Nordhues" w:date="2018-11-22T08:03:00Z">
            <w:tblPrEx>
              <w:shd w:val="clear" w:color="auto" w:fill="FFFFFF" w:themeFill="background1"/>
            </w:tblPrEx>
          </w:tblPrExChange>
        </w:tblPrEx>
        <w:trPr>
          <w:trHeight w:val="755"/>
          <w:trPrChange w:id="18" w:author="Julius Nordhues" w:date="2018-11-22T08:03:00Z">
            <w:trPr>
              <w:trHeight w:val="755"/>
            </w:trPr>
          </w:trPrChange>
        </w:trPr>
        <w:tc>
          <w:tcPr>
            <w:tcW w:w="9062" w:type="dxa"/>
            <w:shd w:val="clear" w:color="auto" w:fill="FFFFFF" w:themeFill="background1"/>
            <w:tcPrChange w:id="19" w:author="Julius Nordhues" w:date="2018-11-22T08:03:00Z">
              <w:tcPr>
                <w:tcW w:w="9062" w:type="dxa"/>
                <w:shd w:val="clear" w:color="auto" w:fill="FFFFFF" w:themeFill="background1"/>
              </w:tcPr>
            </w:tcPrChange>
          </w:tcPr>
          <w:p w:rsidR="004D6433" w:rsidRDefault="004D6433" w:rsidP="004D6433">
            <w:pPr>
              <w:jc w:val="center"/>
              <w:rPr>
                <w:sz w:val="28"/>
              </w:rPr>
            </w:pPr>
          </w:p>
        </w:tc>
      </w:tr>
      <w:tr w:rsidR="004D6433" w:rsidTr="004D6433">
        <w:tblPrEx>
          <w:tblPrExChange w:id="20" w:author="Julius Nordhues" w:date="2018-11-22T08:03:00Z">
            <w:tblPrEx>
              <w:shd w:val="clear" w:color="auto" w:fill="FFFFFF" w:themeFill="background1"/>
            </w:tblPrEx>
          </w:tblPrExChange>
        </w:tblPrEx>
        <w:trPr>
          <w:trHeight w:val="589"/>
          <w:trPrChange w:id="21" w:author="Julius Nordhues" w:date="2018-11-22T08:03:00Z">
            <w:trPr>
              <w:trHeight w:val="755"/>
            </w:trPr>
          </w:trPrChange>
        </w:trPr>
        <w:tc>
          <w:tcPr>
            <w:tcW w:w="9062" w:type="dxa"/>
            <w:shd w:val="clear" w:color="auto" w:fill="FFFFFF" w:themeFill="background1"/>
            <w:tcPrChange w:id="22" w:author="Julius Nordhues" w:date="2018-11-22T08:03:00Z">
              <w:tcPr>
                <w:tcW w:w="9062" w:type="dxa"/>
                <w:shd w:val="clear" w:color="auto" w:fill="FFFFFF" w:themeFill="background1"/>
              </w:tcPr>
            </w:tcPrChange>
          </w:tcPr>
          <w:p w:rsidR="004D6433" w:rsidRPr="004D6433" w:rsidRDefault="0079296A" w:rsidP="004D6433">
            <w:pPr>
              <w:jc w:val="center"/>
              <w:rPr>
                <w:sz w:val="28"/>
              </w:rPr>
            </w:pPr>
            <w:r>
              <w:rPr>
                <w:sz w:val="44"/>
              </w:rPr>
              <w:t>Antrag</w:t>
            </w:r>
            <w:r w:rsidR="00385F65">
              <w:rPr>
                <w:sz w:val="44"/>
              </w:rPr>
              <w:t>s</w:t>
            </w:r>
            <w:r w:rsidR="004D6433" w:rsidRPr="006046AD">
              <w:rPr>
                <w:sz w:val="44"/>
                <w:rPrChange w:id="23" w:author="Julius Nordhues" w:date="2018-11-22T07:58:00Z">
                  <w:rPr>
                    <w:sz w:val="28"/>
                  </w:rPr>
                </w:rPrChange>
              </w:rPr>
              <w:t xml:space="preserve">- und </w:t>
            </w:r>
            <w:r w:rsidR="004D6433" w:rsidRPr="006046AD">
              <w:rPr>
                <w:sz w:val="44"/>
                <w:rPrChange w:id="24" w:author="Julius Nordhues" w:date="2018-11-22T07:59:00Z">
                  <w:rPr>
                    <w:sz w:val="28"/>
                  </w:rPr>
                </w:rPrChange>
              </w:rPr>
              <w:t>Formularerstellungstool</w:t>
            </w:r>
          </w:p>
        </w:tc>
      </w:tr>
      <w:tr w:rsidR="004D6433" w:rsidRPr="006046AD" w:rsidTr="004D6433">
        <w:tblPrEx>
          <w:tblPrExChange w:id="25" w:author="Julius Nordhues" w:date="2018-11-22T08:03:00Z">
            <w:tblPrEx>
              <w:shd w:val="clear" w:color="auto" w:fill="FFFFFF" w:themeFill="background1"/>
            </w:tblPrEx>
          </w:tblPrExChange>
        </w:tblPrEx>
        <w:trPr>
          <w:trHeight w:val="589"/>
          <w:trPrChange w:id="26" w:author="Julius Nordhues" w:date="2018-11-22T08:03:00Z">
            <w:trPr>
              <w:trHeight w:val="589"/>
            </w:trPr>
          </w:trPrChange>
        </w:trPr>
        <w:tc>
          <w:tcPr>
            <w:tcW w:w="9062" w:type="dxa"/>
            <w:shd w:val="clear" w:color="auto" w:fill="FFFFFF" w:themeFill="background1"/>
            <w:tcPrChange w:id="27" w:author="Julius Nordhues" w:date="2018-11-22T08:03:00Z">
              <w:tcPr>
                <w:tcW w:w="9062" w:type="dxa"/>
                <w:shd w:val="clear" w:color="auto" w:fill="FFFFFF" w:themeFill="background1"/>
              </w:tcPr>
            </w:tcPrChange>
          </w:tcPr>
          <w:p w:rsidR="004D6433" w:rsidRPr="006046AD" w:rsidRDefault="0079296A" w:rsidP="004D6433">
            <w:pPr>
              <w:jc w:val="center"/>
              <w:rPr>
                <w:sz w:val="28"/>
                <w:rPrChange w:id="28" w:author="Julius Nordhues" w:date="2018-11-22T07:58:00Z">
                  <w:rPr>
                    <w:sz w:val="36"/>
                  </w:rPr>
                </w:rPrChange>
              </w:rPr>
            </w:pPr>
            <w:r>
              <w:rPr>
                <w:sz w:val="28"/>
              </w:rPr>
              <w:t>Werkzeug zur modularen Antrag</w:t>
            </w:r>
            <w:r w:rsidR="0054588C">
              <w:rPr>
                <w:sz w:val="28"/>
              </w:rPr>
              <w:t>s</w:t>
            </w:r>
            <w:r w:rsidR="004D6433" w:rsidRPr="006046AD">
              <w:rPr>
                <w:sz w:val="28"/>
              </w:rPr>
              <w:t>- und Formularerstellung mit Prozessabwicklung</w:t>
            </w:r>
          </w:p>
        </w:tc>
      </w:tr>
      <w:tr w:rsidR="004D6433" w:rsidTr="004D6433">
        <w:tblPrEx>
          <w:tblPrExChange w:id="29" w:author="Julius Nordhues" w:date="2018-11-22T08:03:00Z">
            <w:tblPrEx>
              <w:shd w:val="clear" w:color="auto" w:fill="FFFFFF" w:themeFill="background1"/>
            </w:tblPrEx>
          </w:tblPrExChange>
        </w:tblPrEx>
        <w:trPr>
          <w:trHeight w:val="589"/>
          <w:trPrChange w:id="30" w:author="Julius Nordhues" w:date="2018-11-22T08:03:00Z">
            <w:trPr>
              <w:trHeight w:val="589"/>
            </w:trPr>
          </w:trPrChange>
        </w:trPr>
        <w:tc>
          <w:tcPr>
            <w:tcW w:w="9062" w:type="dxa"/>
            <w:shd w:val="clear" w:color="auto" w:fill="FFFFFF" w:themeFill="background1"/>
            <w:tcPrChange w:id="31" w:author="Julius Nordhues" w:date="2018-11-22T08:03:00Z">
              <w:tcPr>
                <w:tcW w:w="9062" w:type="dxa"/>
                <w:shd w:val="clear" w:color="auto" w:fill="FFFFFF" w:themeFill="background1"/>
              </w:tcPr>
            </w:tcPrChange>
          </w:tcPr>
          <w:p w:rsidR="004D6433" w:rsidRPr="004D6433" w:rsidRDefault="004D6433" w:rsidP="004D6433">
            <w:pPr>
              <w:jc w:val="center"/>
              <w:rPr>
                <w:sz w:val="24"/>
              </w:rPr>
            </w:pPr>
          </w:p>
        </w:tc>
      </w:tr>
      <w:tr w:rsidR="004D6433" w:rsidTr="004D6433">
        <w:tblPrEx>
          <w:tblPrExChange w:id="32" w:author="Julius Nordhues" w:date="2018-11-22T08:03:00Z">
            <w:tblPrEx>
              <w:shd w:val="clear" w:color="auto" w:fill="FFFFFF" w:themeFill="background1"/>
            </w:tblPrEx>
          </w:tblPrExChange>
        </w:tblPrEx>
        <w:trPr>
          <w:trHeight w:val="589"/>
          <w:trPrChange w:id="33" w:author="Julius Nordhues" w:date="2018-11-22T08:03:00Z">
            <w:trPr>
              <w:trHeight w:val="589"/>
            </w:trPr>
          </w:trPrChange>
        </w:trPr>
        <w:tc>
          <w:tcPr>
            <w:tcW w:w="9062" w:type="dxa"/>
            <w:shd w:val="clear" w:color="auto" w:fill="FFFFFF" w:themeFill="background1"/>
            <w:tcPrChange w:id="34" w:author="Julius Nordhues" w:date="2018-11-22T08:03:00Z">
              <w:tcPr>
                <w:tcW w:w="9062" w:type="dxa"/>
                <w:shd w:val="clear" w:color="auto" w:fill="FFFFFF" w:themeFill="background1"/>
              </w:tcPr>
            </w:tcPrChange>
          </w:tcPr>
          <w:p w:rsidR="004D6433" w:rsidRPr="004D6433" w:rsidRDefault="004D6433" w:rsidP="004D6433">
            <w:pPr>
              <w:jc w:val="center"/>
              <w:rPr>
                <w:b/>
                <w:sz w:val="24"/>
                <w:rPrChange w:id="35" w:author="Julius Nordhues" w:date="2018-11-22T07:59:00Z">
                  <w:rPr>
                    <w:sz w:val="24"/>
                  </w:rPr>
                </w:rPrChange>
              </w:rPr>
            </w:pPr>
            <w:r>
              <w:rPr>
                <w:b/>
                <w:sz w:val="24"/>
              </w:rPr>
              <w:t>Abgabetermin: 07.12.2018</w:t>
            </w:r>
          </w:p>
        </w:tc>
      </w:tr>
      <w:tr w:rsidR="004D6433" w:rsidTr="004D6433">
        <w:tblPrEx>
          <w:tblPrExChange w:id="36" w:author="Julius Nordhues" w:date="2018-11-22T08:03:00Z">
            <w:tblPrEx>
              <w:shd w:val="clear" w:color="auto" w:fill="FFFFFF" w:themeFill="background1"/>
            </w:tblPrEx>
          </w:tblPrExChange>
        </w:tblPrEx>
        <w:trPr>
          <w:trHeight w:val="589"/>
          <w:trPrChange w:id="37" w:author="Julius Nordhues" w:date="2018-11-22T08:03:00Z">
            <w:trPr>
              <w:trHeight w:val="589"/>
            </w:trPr>
          </w:trPrChange>
        </w:trPr>
        <w:tc>
          <w:tcPr>
            <w:tcW w:w="9062" w:type="dxa"/>
            <w:shd w:val="clear" w:color="auto" w:fill="FFFFFF" w:themeFill="background1"/>
            <w:tcPrChange w:id="38"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39" w:author="Julius Nordhues" w:date="2018-11-22T08:03:00Z">
            <w:tblPrEx>
              <w:shd w:val="clear" w:color="auto" w:fill="FFFFFF" w:themeFill="background1"/>
            </w:tblPrEx>
          </w:tblPrExChange>
        </w:tblPrEx>
        <w:trPr>
          <w:trHeight w:val="589"/>
          <w:trPrChange w:id="40" w:author="Julius Nordhues" w:date="2018-11-22T08:03:00Z">
            <w:trPr>
              <w:trHeight w:val="589"/>
            </w:trPr>
          </w:trPrChange>
        </w:trPr>
        <w:tc>
          <w:tcPr>
            <w:tcW w:w="9062" w:type="dxa"/>
            <w:shd w:val="clear" w:color="auto" w:fill="FFFFFF" w:themeFill="background1"/>
            <w:tcPrChange w:id="41" w:author="Julius Nordhues" w:date="2018-11-22T08:03:00Z">
              <w:tcPr>
                <w:tcW w:w="9062" w:type="dxa"/>
                <w:shd w:val="clear" w:color="auto" w:fill="FFFFFF" w:themeFill="background1"/>
              </w:tcPr>
            </w:tcPrChange>
          </w:tcPr>
          <w:p w:rsidR="004D6433" w:rsidRDefault="004D6433" w:rsidP="004D6433">
            <w:pPr>
              <w:jc w:val="center"/>
              <w:rPr>
                <w:b/>
                <w:sz w:val="24"/>
              </w:rPr>
            </w:pPr>
            <w:r>
              <w:rPr>
                <w:b/>
                <w:sz w:val="24"/>
              </w:rPr>
              <w:t>Kunde:</w:t>
            </w:r>
          </w:p>
          <w:p w:rsidR="004D6433" w:rsidRDefault="004D6433" w:rsidP="004D6433">
            <w:pPr>
              <w:jc w:val="center"/>
              <w:rPr>
                <w:sz w:val="24"/>
              </w:rPr>
            </w:pPr>
            <w:r>
              <w:rPr>
                <w:sz w:val="24"/>
              </w:rPr>
              <w:t>ATIW Berufskolleg Paderborn</w:t>
            </w:r>
          </w:p>
          <w:p w:rsidR="004D6433" w:rsidRDefault="004D6433" w:rsidP="004D6433">
            <w:pPr>
              <w:jc w:val="center"/>
              <w:rPr>
                <w:sz w:val="24"/>
              </w:rPr>
            </w:pPr>
            <w:r>
              <w:rPr>
                <w:sz w:val="24"/>
              </w:rPr>
              <w:t>Riemkestraße 160</w:t>
            </w:r>
          </w:p>
          <w:p w:rsidR="004D6433" w:rsidRPr="004D6433" w:rsidRDefault="004D6433" w:rsidP="004D6433">
            <w:pPr>
              <w:jc w:val="center"/>
              <w:rPr>
                <w:sz w:val="24"/>
                <w:rPrChange w:id="42" w:author="Julius Nordhues" w:date="2018-11-22T08:02:00Z">
                  <w:rPr>
                    <w:b/>
                    <w:sz w:val="24"/>
                  </w:rPr>
                </w:rPrChange>
              </w:rPr>
            </w:pPr>
            <w:r>
              <w:rPr>
                <w:sz w:val="24"/>
              </w:rPr>
              <w:t>33106 Paderborn</w:t>
            </w:r>
          </w:p>
        </w:tc>
      </w:tr>
      <w:tr w:rsidR="004D6433" w:rsidTr="004D6433">
        <w:tblPrEx>
          <w:tblPrExChange w:id="43" w:author="Julius Nordhues" w:date="2018-11-22T08:03:00Z">
            <w:tblPrEx>
              <w:shd w:val="clear" w:color="auto" w:fill="FFFFFF" w:themeFill="background1"/>
            </w:tblPrEx>
          </w:tblPrExChange>
        </w:tblPrEx>
        <w:trPr>
          <w:trHeight w:val="589"/>
          <w:trPrChange w:id="44" w:author="Julius Nordhues" w:date="2018-11-22T08:03:00Z">
            <w:trPr>
              <w:trHeight w:val="589"/>
            </w:trPr>
          </w:trPrChange>
        </w:trPr>
        <w:tc>
          <w:tcPr>
            <w:tcW w:w="9062" w:type="dxa"/>
            <w:shd w:val="clear" w:color="auto" w:fill="FFFFFF" w:themeFill="background1"/>
            <w:tcPrChange w:id="45" w:author="Julius Nordhues" w:date="2018-11-22T08:03:00Z">
              <w:tcPr>
                <w:tcW w:w="9062" w:type="dxa"/>
                <w:shd w:val="clear" w:color="auto" w:fill="FFFFFF" w:themeFill="background1"/>
              </w:tcPr>
            </w:tcPrChange>
          </w:tcPr>
          <w:p w:rsidR="004D6433" w:rsidRPr="004D6433" w:rsidRDefault="004D6433" w:rsidP="004D6433">
            <w:pPr>
              <w:jc w:val="center"/>
              <w:rPr>
                <w:sz w:val="24"/>
                <w:rPrChange w:id="46" w:author="Julius Nordhues" w:date="2018-11-22T07:59:00Z">
                  <w:rPr>
                    <w:b/>
                    <w:sz w:val="24"/>
                  </w:rPr>
                </w:rPrChange>
              </w:rPr>
            </w:pPr>
          </w:p>
        </w:tc>
      </w:tr>
      <w:tr w:rsidR="004D6433" w:rsidTr="004D6433">
        <w:tblPrEx>
          <w:tblPrExChange w:id="47" w:author="Julius Nordhues" w:date="2018-11-22T08:03:00Z">
            <w:tblPrEx>
              <w:shd w:val="clear" w:color="auto" w:fill="FFFFFF" w:themeFill="background1"/>
            </w:tblPrEx>
          </w:tblPrExChange>
        </w:tblPrEx>
        <w:trPr>
          <w:trHeight w:val="589"/>
          <w:trPrChange w:id="48" w:author="Julius Nordhues" w:date="2018-11-22T08:03:00Z">
            <w:trPr>
              <w:trHeight w:val="589"/>
            </w:trPr>
          </w:trPrChange>
        </w:trPr>
        <w:tc>
          <w:tcPr>
            <w:tcW w:w="9062" w:type="dxa"/>
            <w:shd w:val="clear" w:color="auto" w:fill="FFFFFF" w:themeFill="background1"/>
            <w:tcPrChange w:id="49" w:author="Julius Nordhues" w:date="2018-11-22T08:03:00Z">
              <w:tcPr>
                <w:tcW w:w="9062" w:type="dxa"/>
                <w:shd w:val="clear" w:color="auto" w:fill="FFFFFF" w:themeFill="background1"/>
              </w:tcPr>
            </w:tcPrChange>
          </w:tcPr>
          <w:p w:rsidR="006046AD" w:rsidRDefault="006046AD" w:rsidP="006046AD">
            <w:pPr>
              <w:jc w:val="center"/>
              <w:rPr>
                <w:b/>
                <w:sz w:val="24"/>
              </w:rPr>
            </w:pPr>
            <w:r>
              <w:rPr>
                <w:b/>
                <w:sz w:val="24"/>
              </w:rPr>
              <w:t>Ausbildungsbetrieb:</w:t>
            </w:r>
          </w:p>
          <w:p w:rsidR="006046AD" w:rsidRDefault="006046AD" w:rsidP="006046AD">
            <w:pPr>
              <w:jc w:val="center"/>
              <w:rPr>
                <w:sz w:val="24"/>
              </w:rPr>
            </w:pPr>
            <w:r>
              <w:rPr>
                <w:sz w:val="24"/>
              </w:rPr>
              <w:t>Atos IT Dienstleistung und Beratung GmbH</w:t>
            </w:r>
          </w:p>
          <w:p w:rsidR="006046AD" w:rsidRDefault="006046AD" w:rsidP="006046AD">
            <w:pPr>
              <w:jc w:val="center"/>
              <w:rPr>
                <w:sz w:val="24"/>
              </w:rPr>
            </w:pPr>
            <w:r>
              <w:rPr>
                <w:sz w:val="24"/>
              </w:rPr>
              <w:t>Bruchstraße 5</w:t>
            </w:r>
          </w:p>
          <w:p w:rsidR="004D6433" w:rsidRDefault="006046AD" w:rsidP="006046AD">
            <w:pPr>
              <w:jc w:val="center"/>
              <w:rPr>
                <w:b/>
                <w:sz w:val="24"/>
              </w:rPr>
            </w:pPr>
            <w:r>
              <w:rPr>
                <w:sz w:val="24"/>
              </w:rPr>
              <w:t>45883 Gelsenkirchen</w:t>
            </w:r>
          </w:p>
        </w:tc>
      </w:tr>
      <w:tr w:rsidR="004D6433" w:rsidTr="004D6433">
        <w:tblPrEx>
          <w:tblPrExChange w:id="50" w:author="Julius Nordhues" w:date="2018-11-22T08:03:00Z">
            <w:tblPrEx>
              <w:shd w:val="clear" w:color="auto" w:fill="FFFFFF" w:themeFill="background1"/>
            </w:tblPrEx>
          </w:tblPrExChange>
        </w:tblPrEx>
        <w:trPr>
          <w:trHeight w:val="589"/>
          <w:trPrChange w:id="51" w:author="Julius Nordhues" w:date="2018-11-22T08:03:00Z">
            <w:trPr>
              <w:trHeight w:val="589"/>
            </w:trPr>
          </w:trPrChange>
        </w:trPr>
        <w:tc>
          <w:tcPr>
            <w:tcW w:w="9062" w:type="dxa"/>
            <w:shd w:val="clear" w:color="auto" w:fill="FFFFFF" w:themeFill="background1"/>
            <w:tcPrChange w:id="52"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53" w:author="Julius Nordhues" w:date="2018-11-22T08:03:00Z">
            <w:tblPrEx>
              <w:shd w:val="clear" w:color="auto" w:fill="FFFFFF" w:themeFill="background1"/>
            </w:tblPrEx>
          </w:tblPrExChange>
        </w:tblPrEx>
        <w:trPr>
          <w:trHeight w:val="589"/>
          <w:trPrChange w:id="54" w:author="Julius Nordhues" w:date="2018-11-22T08:03:00Z">
            <w:trPr>
              <w:trHeight w:val="589"/>
            </w:trPr>
          </w:trPrChange>
        </w:trPr>
        <w:tc>
          <w:tcPr>
            <w:tcW w:w="9062" w:type="dxa"/>
            <w:shd w:val="clear" w:color="auto" w:fill="FFFFFF" w:themeFill="background1"/>
            <w:tcPrChange w:id="55"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56" w:author="Julius Nordhues" w:date="2018-11-22T08:03:00Z">
            <w:tblPrEx>
              <w:shd w:val="clear" w:color="auto" w:fill="FFFFFF" w:themeFill="background1"/>
            </w:tblPrEx>
          </w:tblPrExChange>
        </w:tblPrEx>
        <w:trPr>
          <w:trHeight w:val="589"/>
          <w:trPrChange w:id="57" w:author="Julius Nordhues" w:date="2018-11-22T08:03:00Z">
            <w:trPr>
              <w:trHeight w:val="589"/>
            </w:trPr>
          </w:trPrChange>
        </w:trPr>
        <w:tc>
          <w:tcPr>
            <w:tcW w:w="9062" w:type="dxa"/>
            <w:shd w:val="clear" w:color="auto" w:fill="FFFFFF" w:themeFill="background1"/>
            <w:tcPrChange w:id="58"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59" w:author="Julius Nordhues" w:date="2018-11-22T08:03:00Z">
            <w:tblPrEx>
              <w:shd w:val="clear" w:color="auto" w:fill="FFFFFF" w:themeFill="background1"/>
            </w:tblPrEx>
          </w:tblPrExChange>
        </w:tblPrEx>
        <w:trPr>
          <w:trHeight w:val="589"/>
          <w:trPrChange w:id="60" w:author="Julius Nordhues" w:date="2018-11-22T08:03:00Z">
            <w:trPr>
              <w:trHeight w:val="589"/>
            </w:trPr>
          </w:trPrChange>
        </w:trPr>
        <w:tc>
          <w:tcPr>
            <w:tcW w:w="9062" w:type="dxa"/>
            <w:shd w:val="clear" w:color="auto" w:fill="FFFFFF" w:themeFill="background1"/>
            <w:tcPrChange w:id="61"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62" w:author="Julius Nordhues" w:date="2018-11-22T08:03:00Z">
            <w:tblPrEx>
              <w:shd w:val="clear" w:color="auto" w:fill="FFFFFF" w:themeFill="background1"/>
            </w:tblPrEx>
          </w:tblPrExChange>
        </w:tblPrEx>
        <w:trPr>
          <w:trHeight w:val="589"/>
          <w:trPrChange w:id="63" w:author="Julius Nordhues" w:date="2018-11-22T08:03:00Z">
            <w:trPr>
              <w:trHeight w:val="589"/>
            </w:trPr>
          </w:trPrChange>
        </w:trPr>
        <w:tc>
          <w:tcPr>
            <w:tcW w:w="9062" w:type="dxa"/>
            <w:shd w:val="clear" w:color="auto" w:fill="FFFFFF" w:themeFill="background1"/>
            <w:tcPrChange w:id="64" w:author="Julius Nordhues" w:date="2018-11-22T08:03:00Z">
              <w:tcPr>
                <w:tcW w:w="9062" w:type="dxa"/>
                <w:shd w:val="clear" w:color="auto" w:fill="FFFFFF" w:themeFill="background1"/>
              </w:tcPr>
            </w:tcPrChange>
          </w:tcPr>
          <w:p w:rsidR="004D6433" w:rsidRDefault="004D6433" w:rsidP="004D6433">
            <w:pPr>
              <w:jc w:val="center"/>
              <w:rPr>
                <w:b/>
                <w:sz w:val="24"/>
              </w:rPr>
            </w:pPr>
          </w:p>
        </w:tc>
      </w:tr>
    </w:tbl>
    <w:p w:rsidR="004D6433" w:rsidRDefault="004D6433">
      <w:pPr>
        <w:jc w:val="left"/>
      </w:pPr>
    </w:p>
    <w:sdt>
      <w:sdtPr>
        <w:rPr>
          <w:rFonts w:asciiTheme="minorHAnsi" w:eastAsiaTheme="minorHAnsi" w:hAnsiTheme="minorHAnsi" w:cstheme="minorBidi"/>
          <w:color w:val="auto"/>
          <w:sz w:val="22"/>
          <w:szCs w:val="22"/>
          <w:lang w:eastAsia="en-US"/>
        </w:rPr>
        <w:id w:val="-1504659196"/>
        <w:docPartObj>
          <w:docPartGallery w:val="Table of Contents"/>
          <w:docPartUnique/>
        </w:docPartObj>
      </w:sdtPr>
      <w:sdtEndPr>
        <w:rPr>
          <w:b/>
          <w:bCs/>
        </w:rPr>
      </w:sdtEndPr>
      <w:sdtContent>
        <w:p w:rsidR="00385F65" w:rsidRDefault="00385F65">
          <w:pPr>
            <w:pStyle w:val="Inhaltsverzeichnisberschrift"/>
          </w:pPr>
          <w:r>
            <w:t>Inhalt</w:t>
          </w:r>
        </w:p>
        <w:p w:rsidR="003D0343" w:rsidRDefault="00385F6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241874" w:history="1">
            <w:r w:rsidR="003D0343" w:rsidRPr="003D0343">
              <w:rPr>
                <w:rStyle w:val="Hyperlink"/>
                <w:b/>
                <w:noProof/>
              </w:rPr>
              <w:t>1 Einführung</w:t>
            </w:r>
            <w:r w:rsidR="003D0343">
              <w:rPr>
                <w:noProof/>
                <w:webHidden/>
              </w:rPr>
              <w:tab/>
            </w:r>
            <w:r w:rsidR="003D0343">
              <w:rPr>
                <w:noProof/>
                <w:webHidden/>
              </w:rPr>
              <w:fldChar w:fldCharType="begin"/>
            </w:r>
            <w:r w:rsidR="003D0343">
              <w:rPr>
                <w:noProof/>
                <w:webHidden/>
              </w:rPr>
              <w:instrText xml:space="preserve"> PAGEREF _Toc531241874 \h </w:instrText>
            </w:r>
            <w:r w:rsidR="003D0343">
              <w:rPr>
                <w:noProof/>
                <w:webHidden/>
              </w:rPr>
            </w:r>
            <w:r w:rsidR="003D0343">
              <w:rPr>
                <w:noProof/>
                <w:webHidden/>
              </w:rPr>
              <w:fldChar w:fldCharType="separate"/>
            </w:r>
            <w:r w:rsidR="003D0343">
              <w:rPr>
                <w:noProof/>
                <w:webHidden/>
              </w:rPr>
              <w:t>1</w:t>
            </w:r>
            <w:r w:rsidR="003D0343">
              <w:rPr>
                <w:noProof/>
                <w:webHidden/>
              </w:rPr>
              <w:fldChar w:fldCharType="end"/>
            </w:r>
          </w:hyperlink>
        </w:p>
        <w:p w:rsidR="003D0343" w:rsidRDefault="00A64594">
          <w:pPr>
            <w:pStyle w:val="Verzeichnis1"/>
            <w:tabs>
              <w:tab w:val="right" w:leader="dot" w:pos="9062"/>
            </w:tabs>
            <w:rPr>
              <w:rFonts w:eastAsiaTheme="minorEastAsia"/>
              <w:noProof/>
              <w:lang w:eastAsia="de-DE"/>
            </w:rPr>
          </w:pPr>
          <w:hyperlink w:anchor="_Toc531241875" w:history="1">
            <w:r w:rsidR="003D0343" w:rsidRPr="003D0343">
              <w:rPr>
                <w:rStyle w:val="Hyperlink"/>
                <w:b/>
                <w:noProof/>
              </w:rPr>
              <w:t>2 Auftrag</w:t>
            </w:r>
            <w:r w:rsidR="003D0343">
              <w:rPr>
                <w:noProof/>
                <w:webHidden/>
              </w:rPr>
              <w:tab/>
            </w:r>
            <w:r w:rsidR="003D0343">
              <w:rPr>
                <w:noProof/>
                <w:webHidden/>
              </w:rPr>
              <w:fldChar w:fldCharType="begin"/>
            </w:r>
            <w:r w:rsidR="003D0343">
              <w:rPr>
                <w:noProof/>
                <w:webHidden/>
              </w:rPr>
              <w:instrText xml:space="preserve"> PAGEREF _Toc531241875 \h </w:instrText>
            </w:r>
            <w:r w:rsidR="003D0343">
              <w:rPr>
                <w:noProof/>
                <w:webHidden/>
              </w:rPr>
            </w:r>
            <w:r w:rsidR="003D0343">
              <w:rPr>
                <w:noProof/>
                <w:webHidden/>
              </w:rPr>
              <w:fldChar w:fldCharType="separate"/>
            </w:r>
            <w:r w:rsidR="003D0343">
              <w:rPr>
                <w:noProof/>
                <w:webHidden/>
              </w:rPr>
              <w:t>1</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76" w:history="1">
            <w:r w:rsidR="003D0343" w:rsidRPr="00E25B99">
              <w:rPr>
                <w:rStyle w:val="Hyperlink"/>
                <w:noProof/>
              </w:rPr>
              <w:t>2.1 Einsatzfeld des Produktes</w:t>
            </w:r>
            <w:r w:rsidR="003D0343">
              <w:rPr>
                <w:noProof/>
                <w:webHidden/>
              </w:rPr>
              <w:tab/>
            </w:r>
            <w:r w:rsidR="003D0343">
              <w:rPr>
                <w:noProof/>
                <w:webHidden/>
              </w:rPr>
              <w:fldChar w:fldCharType="begin"/>
            </w:r>
            <w:r w:rsidR="003D0343">
              <w:rPr>
                <w:noProof/>
                <w:webHidden/>
              </w:rPr>
              <w:instrText xml:space="preserve"> PAGEREF _Toc531241876 \h </w:instrText>
            </w:r>
            <w:r w:rsidR="003D0343">
              <w:rPr>
                <w:noProof/>
                <w:webHidden/>
              </w:rPr>
            </w:r>
            <w:r w:rsidR="003D0343">
              <w:rPr>
                <w:noProof/>
                <w:webHidden/>
              </w:rPr>
              <w:fldChar w:fldCharType="separate"/>
            </w:r>
            <w:r w:rsidR="003D0343">
              <w:rPr>
                <w:noProof/>
                <w:webHidden/>
              </w:rPr>
              <w:t>1</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77" w:history="1">
            <w:r w:rsidR="003D0343" w:rsidRPr="00E25B99">
              <w:rPr>
                <w:rStyle w:val="Hyperlink"/>
                <w:noProof/>
              </w:rPr>
              <w:t>2.2 Ist-Zustand</w:t>
            </w:r>
            <w:r w:rsidR="003D0343">
              <w:rPr>
                <w:noProof/>
                <w:webHidden/>
              </w:rPr>
              <w:tab/>
            </w:r>
            <w:r w:rsidR="003D0343">
              <w:rPr>
                <w:noProof/>
                <w:webHidden/>
              </w:rPr>
              <w:fldChar w:fldCharType="begin"/>
            </w:r>
            <w:r w:rsidR="003D0343">
              <w:rPr>
                <w:noProof/>
                <w:webHidden/>
              </w:rPr>
              <w:instrText xml:space="preserve"> PAGEREF _Toc531241877 \h </w:instrText>
            </w:r>
            <w:r w:rsidR="003D0343">
              <w:rPr>
                <w:noProof/>
                <w:webHidden/>
              </w:rPr>
            </w:r>
            <w:r w:rsidR="003D0343">
              <w:rPr>
                <w:noProof/>
                <w:webHidden/>
              </w:rPr>
              <w:fldChar w:fldCharType="separate"/>
            </w:r>
            <w:r w:rsidR="003D0343">
              <w:rPr>
                <w:noProof/>
                <w:webHidden/>
              </w:rPr>
              <w:t>1</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78" w:history="1">
            <w:r w:rsidR="003D0343" w:rsidRPr="00E25B99">
              <w:rPr>
                <w:rStyle w:val="Hyperlink"/>
                <w:noProof/>
              </w:rPr>
              <w:t>2.3 Soll-Zustand</w:t>
            </w:r>
            <w:r w:rsidR="003D0343">
              <w:rPr>
                <w:noProof/>
                <w:webHidden/>
              </w:rPr>
              <w:tab/>
            </w:r>
            <w:r w:rsidR="003D0343">
              <w:rPr>
                <w:noProof/>
                <w:webHidden/>
              </w:rPr>
              <w:fldChar w:fldCharType="begin"/>
            </w:r>
            <w:r w:rsidR="003D0343">
              <w:rPr>
                <w:noProof/>
                <w:webHidden/>
              </w:rPr>
              <w:instrText xml:space="preserve"> PAGEREF _Toc531241878 \h </w:instrText>
            </w:r>
            <w:r w:rsidR="003D0343">
              <w:rPr>
                <w:noProof/>
                <w:webHidden/>
              </w:rPr>
            </w:r>
            <w:r w:rsidR="003D0343">
              <w:rPr>
                <w:noProof/>
                <w:webHidden/>
              </w:rPr>
              <w:fldChar w:fldCharType="separate"/>
            </w:r>
            <w:r w:rsidR="003D0343">
              <w:rPr>
                <w:noProof/>
                <w:webHidden/>
              </w:rPr>
              <w:t>1</w:t>
            </w:r>
            <w:r w:rsidR="003D0343">
              <w:rPr>
                <w:noProof/>
                <w:webHidden/>
              </w:rPr>
              <w:fldChar w:fldCharType="end"/>
            </w:r>
          </w:hyperlink>
        </w:p>
        <w:p w:rsidR="003D0343" w:rsidRDefault="00A64594">
          <w:pPr>
            <w:pStyle w:val="Verzeichnis1"/>
            <w:tabs>
              <w:tab w:val="right" w:leader="dot" w:pos="9062"/>
            </w:tabs>
            <w:rPr>
              <w:rFonts w:eastAsiaTheme="minorEastAsia"/>
              <w:noProof/>
              <w:lang w:eastAsia="de-DE"/>
            </w:rPr>
          </w:pPr>
          <w:hyperlink w:anchor="_Toc531241879" w:history="1">
            <w:r w:rsidR="003D0343" w:rsidRPr="003D0343">
              <w:rPr>
                <w:rStyle w:val="Hyperlink"/>
                <w:b/>
                <w:noProof/>
              </w:rPr>
              <w:t>3 Analyse</w:t>
            </w:r>
            <w:r w:rsidR="003D0343">
              <w:rPr>
                <w:noProof/>
                <w:webHidden/>
              </w:rPr>
              <w:tab/>
            </w:r>
            <w:r w:rsidR="003D0343">
              <w:rPr>
                <w:noProof/>
                <w:webHidden/>
              </w:rPr>
              <w:fldChar w:fldCharType="begin"/>
            </w:r>
            <w:r w:rsidR="003D0343">
              <w:rPr>
                <w:noProof/>
                <w:webHidden/>
              </w:rPr>
              <w:instrText xml:space="preserve"> PAGEREF _Toc531241879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80" w:history="1">
            <w:r w:rsidR="003D0343" w:rsidRPr="00E25B99">
              <w:rPr>
                <w:rStyle w:val="Hyperlink"/>
                <w:noProof/>
              </w:rPr>
              <w:t>3.1 Analyse des Problems</w:t>
            </w:r>
            <w:r w:rsidR="003D0343">
              <w:rPr>
                <w:noProof/>
                <w:webHidden/>
              </w:rPr>
              <w:tab/>
            </w:r>
            <w:r w:rsidR="003D0343">
              <w:rPr>
                <w:noProof/>
                <w:webHidden/>
              </w:rPr>
              <w:fldChar w:fldCharType="begin"/>
            </w:r>
            <w:r w:rsidR="003D0343">
              <w:rPr>
                <w:noProof/>
                <w:webHidden/>
              </w:rPr>
              <w:instrText xml:space="preserve"> PAGEREF _Toc531241880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81" w:history="1">
            <w:r w:rsidR="003D0343" w:rsidRPr="00E25B99">
              <w:rPr>
                <w:rStyle w:val="Hyperlink"/>
                <w:noProof/>
              </w:rPr>
              <w:t>3.2 Abgrenzung des zu entwickelnden Systems</w:t>
            </w:r>
            <w:r w:rsidR="003D0343">
              <w:rPr>
                <w:noProof/>
                <w:webHidden/>
              </w:rPr>
              <w:tab/>
            </w:r>
            <w:r w:rsidR="003D0343">
              <w:rPr>
                <w:noProof/>
                <w:webHidden/>
              </w:rPr>
              <w:fldChar w:fldCharType="begin"/>
            </w:r>
            <w:r w:rsidR="003D0343">
              <w:rPr>
                <w:noProof/>
                <w:webHidden/>
              </w:rPr>
              <w:instrText xml:space="preserve"> PAGEREF _Toc531241881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82" w:history="1">
            <w:r w:rsidR="003D0343" w:rsidRPr="00E25B99">
              <w:rPr>
                <w:rStyle w:val="Hyperlink"/>
                <w:noProof/>
              </w:rPr>
              <w:t>3.3. Produkt-/Funktionsübersicht</w:t>
            </w:r>
            <w:r w:rsidR="003D0343">
              <w:rPr>
                <w:noProof/>
                <w:webHidden/>
              </w:rPr>
              <w:tab/>
            </w:r>
            <w:r w:rsidR="003D0343">
              <w:rPr>
                <w:noProof/>
                <w:webHidden/>
              </w:rPr>
              <w:fldChar w:fldCharType="begin"/>
            </w:r>
            <w:r w:rsidR="003D0343">
              <w:rPr>
                <w:noProof/>
                <w:webHidden/>
              </w:rPr>
              <w:instrText xml:space="preserve"> PAGEREF _Toc531241882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83" w:history="1">
            <w:r w:rsidR="003D0343" w:rsidRPr="00E25B99">
              <w:rPr>
                <w:rStyle w:val="Hyperlink"/>
                <w:noProof/>
              </w:rPr>
              <w:t>3.3.1 Muss-Funktionen</w:t>
            </w:r>
            <w:r w:rsidR="003D0343">
              <w:rPr>
                <w:noProof/>
                <w:webHidden/>
              </w:rPr>
              <w:tab/>
            </w:r>
            <w:r w:rsidR="003D0343">
              <w:rPr>
                <w:noProof/>
                <w:webHidden/>
              </w:rPr>
              <w:fldChar w:fldCharType="begin"/>
            </w:r>
            <w:r w:rsidR="003D0343">
              <w:rPr>
                <w:noProof/>
                <w:webHidden/>
              </w:rPr>
              <w:instrText xml:space="preserve"> PAGEREF _Toc531241883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84" w:history="1">
            <w:r w:rsidR="003D0343" w:rsidRPr="00E25B99">
              <w:rPr>
                <w:rStyle w:val="Hyperlink"/>
                <w:noProof/>
              </w:rPr>
              <w:t>3.3.2 Soll-Funktionen</w:t>
            </w:r>
            <w:r w:rsidR="003D0343">
              <w:rPr>
                <w:noProof/>
                <w:webHidden/>
              </w:rPr>
              <w:tab/>
            </w:r>
            <w:r w:rsidR="003D0343">
              <w:rPr>
                <w:noProof/>
                <w:webHidden/>
              </w:rPr>
              <w:fldChar w:fldCharType="begin"/>
            </w:r>
            <w:r w:rsidR="003D0343">
              <w:rPr>
                <w:noProof/>
                <w:webHidden/>
              </w:rPr>
              <w:instrText xml:space="preserve"> PAGEREF _Toc531241884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85" w:history="1">
            <w:r w:rsidR="003D0343" w:rsidRPr="00E25B99">
              <w:rPr>
                <w:rStyle w:val="Hyperlink"/>
                <w:noProof/>
              </w:rPr>
              <w:t>3.3.3 Kann-Funktionen</w:t>
            </w:r>
            <w:r w:rsidR="003D0343">
              <w:rPr>
                <w:noProof/>
                <w:webHidden/>
              </w:rPr>
              <w:tab/>
            </w:r>
            <w:r w:rsidR="003D0343">
              <w:rPr>
                <w:noProof/>
                <w:webHidden/>
              </w:rPr>
              <w:fldChar w:fldCharType="begin"/>
            </w:r>
            <w:r w:rsidR="003D0343">
              <w:rPr>
                <w:noProof/>
                <w:webHidden/>
              </w:rPr>
              <w:instrText xml:space="preserve"> PAGEREF _Toc531241885 \h </w:instrText>
            </w:r>
            <w:r w:rsidR="003D0343">
              <w:rPr>
                <w:noProof/>
                <w:webHidden/>
              </w:rPr>
            </w:r>
            <w:r w:rsidR="003D0343">
              <w:rPr>
                <w:noProof/>
                <w:webHidden/>
              </w:rPr>
              <w:fldChar w:fldCharType="separate"/>
            </w:r>
            <w:r w:rsidR="003D0343">
              <w:rPr>
                <w:noProof/>
                <w:webHidden/>
              </w:rPr>
              <w:t>2</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86" w:history="1">
            <w:r w:rsidR="003D0343" w:rsidRPr="00E25B99">
              <w:rPr>
                <w:rStyle w:val="Hyperlink"/>
                <w:noProof/>
              </w:rPr>
              <w:t>3.4 Gewünschtes Verhalten/ Effekte</w:t>
            </w:r>
            <w:r w:rsidR="003D0343">
              <w:rPr>
                <w:noProof/>
                <w:webHidden/>
              </w:rPr>
              <w:tab/>
            </w:r>
            <w:r w:rsidR="003D0343">
              <w:rPr>
                <w:noProof/>
                <w:webHidden/>
              </w:rPr>
              <w:fldChar w:fldCharType="begin"/>
            </w:r>
            <w:r w:rsidR="003D0343">
              <w:rPr>
                <w:noProof/>
                <w:webHidden/>
              </w:rPr>
              <w:instrText xml:space="preserve"> PAGEREF _Toc531241886 \h </w:instrText>
            </w:r>
            <w:r w:rsidR="003D0343">
              <w:rPr>
                <w:noProof/>
                <w:webHidden/>
              </w:rPr>
            </w:r>
            <w:r w:rsidR="003D0343">
              <w:rPr>
                <w:noProof/>
                <w:webHidden/>
              </w:rPr>
              <w:fldChar w:fldCharType="separate"/>
            </w:r>
            <w:r w:rsidR="003D0343">
              <w:rPr>
                <w:noProof/>
                <w:webHidden/>
              </w:rPr>
              <w:t>3</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87" w:history="1">
            <w:r w:rsidR="003D0343" w:rsidRPr="00E25B99">
              <w:rPr>
                <w:rStyle w:val="Hyperlink"/>
                <w:noProof/>
              </w:rPr>
              <w:t>3.5 Projektstrukturplan</w:t>
            </w:r>
            <w:r w:rsidR="003D0343">
              <w:rPr>
                <w:noProof/>
                <w:webHidden/>
              </w:rPr>
              <w:tab/>
            </w:r>
            <w:r w:rsidR="003D0343">
              <w:rPr>
                <w:noProof/>
                <w:webHidden/>
              </w:rPr>
              <w:fldChar w:fldCharType="begin"/>
            </w:r>
            <w:r w:rsidR="003D0343">
              <w:rPr>
                <w:noProof/>
                <w:webHidden/>
              </w:rPr>
              <w:instrText xml:space="preserve"> PAGEREF _Toc531241887 \h </w:instrText>
            </w:r>
            <w:r w:rsidR="003D0343">
              <w:rPr>
                <w:noProof/>
                <w:webHidden/>
              </w:rPr>
            </w:r>
            <w:r w:rsidR="003D0343">
              <w:rPr>
                <w:noProof/>
                <w:webHidden/>
              </w:rPr>
              <w:fldChar w:fldCharType="separate"/>
            </w:r>
            <w:r w:rsidR="003D0343">
              <w:rPr>
                <w:noProof/>
                <w:webHidden/>
              </w:rPr>
              <w:t>3</w:t>
            </w:r>
            <w:r w:rsidR="003D0343">
              <w:rPr>
                <w:noProof/>
                <w:webHidden/>
              </w:rPr>
              <w:fldChar w:fldCharType="end"/>
            </w:r>
          </w:hyperlink>
        </w:p>
        <w:p w:rsidR="003D0343" w:rsidRDefault="00A64594">
          <w:pPr>
            <w:pStyle w:val="Verzeichnis1"/>
            <w:tabs>
              <w:tab w:val="right" w:leader="dot" w:pos="9062"/>
            </w:tabs>
            <w:rPr>
              <w:rFonts w:eastAsiaTheme="minorEastAsia"/>
              <w:noProof/>
              <w:lang w:eastAsia="de-DE"/>
            </w:rPr>
          </w:pPr>
          <w:hyperlink w:anchor="_Toc531241888" w:history="1">
            <w:r w:rsidR="003D0343" w:rsidRPr="003D0343">
              <w:rPr>
                <w:rStyle w:val="Hyperlink"/>
                <w:b/>
                <w:noProof/>
              </w:rPr>
              <w:t>4 Planung</w:t>
            </w:r>
            <w:r w:rsidR="003D0343">
              <w:rPr>
                <w:noProof/>
                <w:webHidden/>
              </w:rPr>
              <w:tab/>
            </w:r>
            <w:r w:rsidR="003D0343">
              <w:rPr>
                <w:noProof/>
                <w:webHidden/>
              </w:rPr>
              <w:fldChar w:fldCharType="begin"/>
            </w:r>
            <w:r w:rsidR="003D0343">
              <w:rPr>
                <w:noProof/>
                <w:webHidden/>
              </w:rPr>
              <w:instrText xml:space="preserve"> PAGEREF _Toc531241888 \h </w:instrText>
            </w:r>
            <w:r w:rsidR="003D0343">
              <w:rPr>
                <w:noProof/>
                <w:webHidden/>
              </w:rPr>
            </w:r>
            <w:r w:rsidR="003D0343">
              <w:rPr>
                <w:noProof/>
                <w:webHidden/>
              </w:rPr>
              <w:fldChar w:fldCharType="separate"/>
            </w:r>
            <w:r w:rsidR="003D0343">
              <w:rPr>
                <w:noProof/>
                <w:webHidden/>
              </w:rPr>
              <w:t>4</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89" w:history="1">
            <w:r w:rsidR="003D0343" w:rsidRPr="00E25B99">
              <w:rPr>
                <w:rStyle w:val="Hyperlink"/>
                <w:noProof/>
              </w:rPr>
              <w:t>4.1 Praktische Umsetzung der Produkt-/Funktionsübersicht</w:t>
            </w:r>
            <w:r w:rsidR="003D0343">
              <w:rPr>
                <w:noProof/>
                <w:webHidden/>
              </w:rPr>
              <w:tab/>
            </w:r>
            <w:r w:rsidR="003D0343">
              <w:rPr>
                <w:noProof/>
                <w:webHidden/>
              </w:rPr>
              <w:fldChar w:fldCharType="begin"/>
            </w:r>
            <w:r w:rsidR="003D0343">
              <w:rPr>
                <w:noProof/>
                <w:webHidden/>
              </w:rPr>
              <w:instrText xml:space="preserve"> PAGEREF _Toc531241889 \h </w:instrText>
            </w:r>
            <w:r w:rsidR="003D0343">
              <w:rPr>
                <w:noProof/>
                <w:webHidden/>
              </w:rPr>
            </w:r>
            <w:r w:rsidR="003D0343">
              <w:rPr>
                <w:noProof/>
                <w:webHidden/>
              </w:rPr>
              <w:fldChar w:fldCharType="separate"/>
            </w:r>
            <w:r w:rsidR="003D0343">
              <w:rPr>
                <w:noProof/>
                <w:webHidden/>
              </w:rPr>
              <w:t>4</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90" w:history="1">
            <w:r w:rsidR="003D0343" w:rsidRPr="00E25B99">
              <w:rPr>
                <w:rStyle w:val="Hyperlink"/>
                <w:noProof/>
              </w:rPr>
              <w:t>4.1.1 Muss-Funktionen</w:t>
            </w:r>
            <w:r w:rsidR="003D0343">
              <w:rPr>
                <w:noProof/>
                <w:webHidden/>
              </w:rPr>
              <w:tab/>
            </w:r>
            <w:r w:rsidR="003D0343">
              <w:rPr>
                <w:noProof/>
                <w:webHidden/>
              </w:rPr>
              <w:fldChar w:fldCharType="begin"/>
            </w:r>
            <w:r w:rsidR="003D0343">
              <w:rPr>
                <w:noProof/>
                <w:webHidden/>
              </w:rPr>
              <w:instrText xml:space="preserve"> PAGEREF _Toc531241890 \h </w:instrText>
            </w:r>
            <w:r w:rsidR="003D0343">
              <w:rPr>
                <w:noProof/>
                <w:webHidden/>
              </w:rPr>
            </w:r>
            <w:r w:rsidR="003D0343">
              <w:rPr>
                <w:noProof/>
                <w:webHidden/>
              </w:rPr>
              <w:fldChar w:fldCharType="separate"/>
            </w:r>
            <w:r w:rsidR="003D0343">
              <w:rPr>
                <w:noProof/>
                <w:webHidden/>
              </w:rPr>
              <w:t>4</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91" w:history="1">
            <w:r w:rsidR="003D0343" w:rsidRPr="00E25B99">
              <w:rPr>
                <w:rStyle w:val="Hyperlink"/>
                <w:noProof/>
              </w:rPr>
              <w:t>4.1.2 Soll-Funktionen</w:t>
            </w:r>
            <w:r w:rsidR="003D0343">
              <w:rPr>
                <w:noProof/>
                <w:webHidden/>
              </w:rPr>
              <w:tab/>
            </w:r>
            <w:r w:rsidR="003D0343">
              <w:rPr>
                <w:noProof/>
                <w:webHidden/>
              </w:rPr>
              <w:fldChar w:fldCharType="begin"/>
            </w:r>
            <w:r w:rsidR="003D0343">
              <w:rPr>
                <w:noProof/>
                <w:webHidden/>
              </w:rPr>
              <w:instrText xml:space="preserve"> PAGEREF _Toc531241891 \h </w:instrText>
            </w:r>
            <w:r w:rsidR="003D0343">
              <w:rPr>
                <w:noProof/>
                <w:webHidden/>
              </w:rPr>
            </w:r>
            <w:r w:rsidR="003D0343">
              <w:rPr>
                <w:noProof/>
                <w:webHidden/>
              </w:rPr>
              <w:fldChar w:fldCharType="separate"/>
            </w:r>
            <w:r w:rsidR="003D0343">
              <w:rPr>
                <w:noProof/>
                <w:webHidden/>
              </w:rPr>
              <w:t>5</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92" w:history="1">
            <w:r w:rsidR="003D0343" w:rsidRPr="00E25B99">
              <w:rPr>
                <w:rStyle w:val="Hyperlink"/>
                <w:noProof/>
              </w:rPr>
              <w:t>4.1.3 Kann-Funktionen</w:t>
            </w:r>
            <w:r w:rsidR="003D0343">
              <w:rPr>
                <w:noProof/>
                <w:webHidden/>
              </w:rPr>
              <w:tab/>
            </w:r>
            <w:r w:rsidR="003D0343">
              <w:rPr>
                <w:noProof/>
                <w:webHidden/>
              </w:rPr>
              <w:fldChar w:fldCharType="begin"/>
            </w:r>
            <w:r w:rsidR="003D0343">
              <w:rPr>
                <w:noProof/>
                <w:webHidden/>
              </w:rPr>
              <w:instrText xml:space="preserve"> PAGEREF _Toc531241892 \h </w:instrText>
            </w:r>
            <w:r w:rsidR="003D0343">
              <w:rPr>
                <w:noProof/>
                <w:webHidden/>
              </w:rPr>
            </w:r>
            <w:r w:rsidR="003D0343">
              <w:rPr>
                <w:noProof/>
                <w:webHidden/>
              </w:rPr>
              <w:fldChar w:fldCharType="separate"/>
            </w:r>
            <w:r w:rsidR="003D0343">
              <w:rPr>
                <w:noProof/>
                <w:webHidden/>
              </w:rPr>
              <w:t>6</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93" w:history="1">
            <w:r w:rsidR="003D0343" w:rsidRPr="00E25B99">
              <w:rPr>
                <w:rStyle w:val="Hyperlink"/>
                <w:noProof/>
              </w:rPr>
              <w:t>4.2 Anwendungsfalldiagramme:</w:t>
            </w:r>
            <w:r w:rsidR="003D0343">
              <w:rPr>
                <w:noProof/>
                <w:webHidden/>
              </w:rPr>
              <w:tab/>
            </w:r>
            <w:r w:rsidR="003D0343">
              <w:rPr>
                <w:noProof/>
                <w:webHidden/>
              </w:rPr>
              <w:fldChar w:fldCharType="begin"/>
            </w:r>
            <w:r w:rsidR="003D0343">
              <w:rPr>
                <w:noProof/>
                <w:webHidden/>
              </w:rPr>
              <w:instrText xml:space="preserve"> PAGEREF _Toc531241893 \h </w:instrText>
            </w:r>
            <w:r w:rsidR="003D0343">
              <w:rPr>
                <w:noProof/>
                <w:webHidden/>
              </w:rPr>
            </w:r>
            <w:r w:rsidR="003D0343">
              <w:rPr>
                <w:noProof/>
                <w:webHidden/>
              </w:rPr>
              <w:fldChar w:fldCharType="separate"/>
            </w:r>
            <w:r w:rsidR="003D0343">
              <w:rPr>
                <w:noProof/>
                <w:webHidden/>
              </w:rPr>
              <w:t>6</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94" w:history="1">
            <w:r w:rsidR="003D0343" w:rsidRPr="00E25B99">
              <w:rPr>
                <w:rStyle w:val="Hyperlink"/>
                <w:noProof/>
              </w:rPr>
              <w:t>4.3 Flussdiagramm:</w:t>
            </w:r>
            <w:r w:rsidR="003D0343">
              <w:rPr>
                <w:noProof/>
                <w:webHidden/>
              </w:rPr>
              <w:tab/>
            </w:r>
            <w:r w:rsidR="003D0343">
              <w:rPr>
                <w:noProof/>
                <w:webHidden/>
              </w:rPr>
              <w:fldChar w:fldCharType="begin"/>
            </w:r>
            <w:r w:rsidR="003D0343">
              <w:rPr>
                <w:noProof/>
                <w:webHidden/>
              </w:rPr>
              <w:instrText xml:space="preserve"> PAGEREF _Toc531241894 \h </w:instrText>
            </w:r>
            <w:r w:rsidR="003D0343">
              <w:rPr>
                <w:noProof/>
                <w:webHidden/>
              </w:rPr>
            </w:r>
            <w:r w:rsidR="003D0343">
              <w:rPr>
                <w:noProof/>
                <w:webHidden/>
              </w:rPr>
              <w:fldChar w:fldCharType="separate"/>
            </w:r>
            <w:r w:rsidR="003D0343">
              <w:rPr>
                <w:noProof/>
                <w:webHidden/>
              </w:rPr>
              <w:t>7</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95" w:history="1">
            <w:r w:rsidR="003D0343" w:rsidRPr="00E25B99">
              <w:rPr>
                <w:rStyle w:val="Hyperlink"/>
                <w:noProof/>
              </w:rPr>
              <w:t>4.3.1 XML-Tags (Beispiele)</w:t>
            </w:r>
            <w:r w:rsidR="003D0343">
              <w:rPr>
                <w:noProof/>
                <w:webHidden/>
              </w:rPr>
              <w:tab/>
            </w:r>
            <w:r w:rsidR="003D0343">
              <w:rPr>
                <w:noProof/>
                <w:webHidden/>
              </w:rPr>
              <w:fldChar w:fldCharType="begin"/>
            </w:r>
            <w:r w:rsidR="003D0343">
              <w:rPr>
                <w:noProof/>
                <w:webHidden/>
              </w:rPr>
              <w:instrText xml:space="preserve"> PAGEREF _Toc531241895 \h </w:instrText>
            </w:r>
            <w:r w:rsidR="003D0343">
              <w:rPr>
                <w:noProof/>
                <w:webHidden/>
              </w:rPr>
            </w:r>
            <w:r w:rsidR="003D0343">
              <w:rPr>
                <w:noProof/>
                <w:webHidden/>
              </w:rPr>
              <w:fldChar w:fldCharType="separate"/>
            </w:r>
            <w:r w:rsidR="003D0343">
              <w:rPr>
                <w:noProof/>
                <w:webHidden/>
              </w:rPr>
              <w:t>10</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96" w:history="1">
            <w:r w:rsidR="003D0343" w:rsidRPr="00E25B99">
              <w:rPr>
                <w:rStyle w:val="Hyperlink"/>
                <w:noProof/>
              </w:rPr>
              <w:t>4.4 Zusammenfassung der Systemarchitektur</w:t>
            </w:r>
            <w:r w:rsidR="003D0343">
              <w:rPr>
                <w:noProof/>
                <w:webHidden/>
              </w:rPr>
              <w:tab/>
            </w:r>
            <w:r w:rsidR="003D0343">
              <w:rPr>
                <w:noProof/>
                <w:webHidden/>
              </w:rPr>
              <w:fldChar w:fldCharType="begin"/>
            </w:r>
            <w:r w:rsidR="003D0343">
              <w:rPr>
                <w:noProof/>
                <w:webHidden/>
              </w:rPr>
              <w:instrText xml:space="preserve"> PAGEREF _Toc531241896 \h </w:instrText>
            </w:r>
            <w:r w:rsidR="003D0343">
              <w:rPr>
                <w:noProof/>
                <w:webHidden/>
              </w:rPr>
            </w:r>
            <w:r w:rsidR="003D0343">
              <w:rPr>
                <w:noProof/>
                <w:webHidden/>
              </w:rPr>
              <w:fldChar w:fldCharType="separate"/>
            </w:r>
            <w:r w:rsidR="003D0343">
              <w:rPr>
                <w:noProof/>
                <w:webHidden/>
              </w:rPr>
              <w:t>11</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97" w:history="1">
            <w:r w:rsidR="003D0343" w:rsidRPr="00E25B99">
              <w:rPr>
                <w:rStyle w:val="Hyperlink"/>
                <w:noProof/>
              </w:rPr>
              <w:t>4.5 Beschreibung der Schnittstellen</w:t>
            </w:r>
            <w:r w:rsidR="003D0343">
              <w:rPr>
                <w:noProof/>
                <w:webHidden/>
              </w:rPr>
              <w:tab/>
            </w:r>
            <w:r w:rsidR="003D0343">
              <w:rPr>
                <w:noProof/>
                <w:webHidden/>
              </w:rPr>
              <w:fldChar w:fldCharType="begin"/>
            </w:r>
            <w:r w:rsidR="003D0343">
              <w:rPr>
                <w:noProof/>
                <w:webHidden/>
              </w:rPr>
              <w:instrText xml:space="preserve"> PAGEREF _Toc531241897 \h </w:instrText>
            </w:r>
            <w:r w:rsidR="003D0343">
              <w:rPr>
                <w:noProof/>
                <w:webHidden/>
              </w:rPr>
            </w:r>
            <w:r w:rsidR="003D0343">
              <w:rPr>
                <w:noProof/>
                <w:webHidden/>
              </w:rPr>
              <w:fldChar w:fldCharType="separate"/>
            </w:r>
            <w:r w:rsidR="003D0343">
              <w:rPr>
                <w:noProof/>
                <w:webHidden/>
              </w:rPr>
              <w:t>11</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898" w:history="1">
            <w:r w:rsidR="003D0343" w:rsidRPr="00E25B99">
              <w:rPr>
                <w:rStyle w:val="Hyperlink"/>
                <w:noProof/>
              </w:rPr>
              <w:t>4.6 Beurteilung der Machtbarkeit</w:t>
            </w:r>
            <w:r w:rsidR="003D0343">
              <w:rPr>
                <w:noProof/>
                <w:webHidden/>
              </w:rPr>
              <w:tab/>
            </w:r>
            <w:r w:rsidR="003D0343">
              <w:rPr>
                <w:noProof/>
                <w:webHidden/>
              </w:rPr>
              <w:fldChar w:fldCharType="begin"/>
            </w:r>
            <w:r w:rsidR="003D0343">
              <w:rPr>
                <w:noProof/>
                <w:webHidden/>
              </w:rPr>
              <w:instrText xml:space="preserve"> PAGEREF _Toc531241898 \h </w:instrText>
            </w:r>
            <w:r w:rsidR="003D0343">
              <w:rPr>
                <w:noProof/>
                <w:webHidden/>
              </w:rPr>
            </w:r>
            <w:r w:rsidR="003D0343">
              <w:rPr>
                <w:noProof/>
                <w:webHidden/>
              </w:rPr>
              <w:fldChar w:fldCharType="separate"/>
            </w:r>
            <w:r w:rsidR="003D0343">
              <w:rPr>
                <w:noProof/>
                <w:webHidden/>
              </w:rPr>
              <w:t>12</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899" w:history="1">
            <w:r w:rsidR="003D0343" w:rsidRPr="00E25B99">
              <w:rPr>
                <w:rStyle w:val="Hyperlink"/>
                <w:noProof/>
              </w:rPr>
              <w:t>4.6.1 Zeitplanung</w:t>
            </w:r>
            <w:r w:rsidR="003D0343">
              <w:rPr>
                <w:noProof/>
                <w:webHidden/>
              </w:rPr>
              <w:tab/>
            </w:r>
            <w:r w:rsidR="003D0343">
              <w:rPr>
                <w:noProof/>
                <w:webHidden/>
              </w:rPr>
              <w:fldChar w:fldCharType="begin"/>
            </w:r>
            <w:r w:rsidR="003D0343">
              <w:rPr>
                <w:noProof/>
                <w:webHidden/>
              </w:rPr>
              <w:instrText xml:space="preserve"> PAGEREF _Toc531241899 \h </w:instrText>
            </w:r>
            <w:r w:rsidR="003D0343">
              <w:rPr>
                <w:noProof/>
                <w:webHidden/>
              </w:rPr>
            </w:r>
            <w:r w:rsidR="003D0343">
              <w:rPr>
                <w:noProof/>
                <w:webHidden/>
              </w:rPr>
              <w:fldChar w:fldCharType="separate"/>
            </w:r>
            <w:r w:rsidR="003D0343">
              <w:rPr>
                <w:noProof/>
                <w:webHidden/>
              </w:rPr>
              <w:t>12</w:t>
            </w:r>
            <w:r w:rsidR="003D0343">
              <w:rPr>
                <w:noProof/>
                <w:webHidden/>
              </w:rPr>
              <w:fldChar w:fldCharType="end"/>
            </w:r>
          </w:hyperlink>
        </w:p>
        <w:p w:rsidR="003D0343" w:rsidRDefault="00A64594">
          <w:pPr>
            <w:pStyle w:val="Verzeichnis3"/>
            <w:tabs>
              <w:tab w:val="right" w:leader="dot" w:pos="9062"/>
            </w:tabs>
            <w:rPr>
              <w:rFonts w:eastAsiaTheme="minorEastAsia"/>
              <w:noProof/>
              <w:lang w:eastAsia="de-DE"/>
            </w:rPr>
          </w:pPr>
          <w:hyperlink w:anchor="_Toc531241900" w:history="1">
            <w:r w:rsidR="003D0343" w:rsidRPr="00E25B99">
              <w:rPr>
                <w:rStyle w:val="Hyperlink"/>
                <w:noProof/>
              </w:rPr>
              <w:t>4.6.2 Ablaufkontrolle und Meilensteine</w:t>
            </w:r>
            <w:r w:rsidR="003D0343">
              <w:rPr>
                <w:noProof/>
                <w:webHidden/>
              </w:rPr>
              <w:tab/>
            </w:r>
            <w:r w:rsidR="003D0343">
              <w:rPr>
                <w:noProof/>
                <w:webHidden/>
              </w:rPr>
              <w:fldChar w:fldCharType="begin"/>
            </w:r>
            <w:r w:rsidR="003D0343">
              <w:rPr>
                <w:noProof/>
                <w:webHidden/>
              </w:rPr>
              <w:instrText xml:space="preserve"> PAGEREF _Toc531241900 \h </w:instrText>
            </w:r>
            <w:r w:rsidR="003D0343">
              <w:rPr>
                <w:noProof/>
                <w:webHidden/>
              </w:rPr>
            </w:r>
            <w:r w:rsidR="003D0343">
              <w:rPr>
                <w:noProof/>
                <w:webHidden/>
              </w:rPr>
              <w:fldChar w:fldCharType="separate"/>
            </w:r>
            <w:r w:rsidR="003D0343">
              <w:rPr>
                <w:noProof/>
                <w:webHidden/>
              </w:rPr>
              <w:t>12</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901" w:history="1">
            <w:r w:rsidR="003D0343" w:rsidRPr="00E25B99">
              <w:rPr>
                <w:rStyle w:val="Hyperlink"/>
                <w:noProof/>
              </w:rPr>
              <w:t>4.7 Anforderungen an die Qualität</w:t>
            </w:r>
            <w:r w:rsidR="003D0343">
              <w:rPr>
                <w:noProof/>
                <w:webHidden/>
              </w:rPr>
              <w:tab/>
            </w:r>
            <w:r w:rsidR="003D0343">
              <w:rPr>
                <w:noProof/>
                <w:webHidden/>
              </w:rPr>
              <w:fldChar w:fldCharType="begin"/>
            </w:r>
            <w:r w:rsidR="003D0343">
              <w:rPr>
                <w:noProof/>
                <w:webHidden/>
              </w:rPr>
              <w:instrText xml:space="preserve"> PAGEREF _Toc531241901 \h </w:instrText>
            </w:r>
            <w:r w:rsidR="003D0343">
              <w:rPr>
                <w:noProof/>
                <w:webHidden/>
              </w:rPr>
            </w:r>
            <w:r w:rsidR="003D0343">
              <w:rPr>
                <w:noProof/>
                <w:webHidden/>
              </w:rPr>
              <w:fldChar w:fldCharType="separate"/>
            </w:r>
            <w:r w:rsidR="003D0343">
              <w:rPr>
                <w:noProof/>
                <w:webHidden/>
              </w:rPr>
              <w:t>13</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902" w:history="1">
            <w:r w:rsidR="003D0343" w:rsidRPr="00E25B99">
              <w:rPr>
                <w:rStyle w:val="Hyperlink"/>
                <w:noProof/>
              </w:rPr>
              <w:t>4.8 Einsatz von Techniken und Tools</w:t>
            </w:r>
            <w:r w:rsidR="003D0343">
              <w:rPr>
                <w:noProof/>
                <w:webHidden/>
              </w:rPr>
              <w:tab/>
            </w:r>
            <w:r w:rsidR="003D0343">
              <w:rPr>
                <w:noProof/>
                <w:webHidden/>
              </w:rPr>
              <w:fldChar w:fldCharType="begin"/>
            </w:r>
            <w:r w:rsidR="003D0343">
              <w:rPr>
                <w:noProof/>
                <w:webHidden/>
              </w:rPr>
              <w:instrText xml:space="preserve"> PAGEREF _Toc531241902 \h </w:instrText>
            </w:r>
            <w:r w:rsidR="003D0343">
              <w:rPr>
                <w:noProof/>
                <w:webHidden/>
              </w:rPr>
            </w:r>
            <w:r w:rsidR="003D0343">
              <w:rPr>
                <w:noProof/>
                <w:webHidden/>
              </w:rPr>
              <w:fldChar w:fldCharType="separate"/>
            </w:r>
            <w:r w:rsidR="003D0343">
              <w:rPr>
                <w:noProof/>
                <w:webHidden/>
              </w:rPr>
              <w:t>13</w:t>
            </w:r>
            <w:r w:rsidR="003D0343">
              <w:rPr>
                <w:noProof/>
                <w:webHidden/>
              </w:rPr>
              <w:fldChar w:fldCharType="end"/>
            </w:r>
          </w:hyperlink>
        </w:p>
        <w:p w:rsidR="003D0343" w:rsidRDefault="00A64594">
          <w:pPr>
            <w:pStyle w:val="Verzeichnis1"/>
            <w:tabs>
              <w:tab w:val="right" w:leader="dot" w:pos="9062"/>
            </w:tabs>
            <w:rPr>
              <w:rFonts w:eastAsiaTheme="minorEastAsia"/>
              <w:noProof/>
              <w:lang w:eastAsia="de-DE"/>
            </w:rPr>
          </w:pPr>
          <w:hyperlink w:anchor="_Toc531241903" w:history="1">
            <w:r w:rsidR="003D0343" w:rsidRPr="003D0343">
              <w:rPr>
                <w:rStyle w:val="Hyperlink"/>
                <w:b/>
                <w:noProof/>
              </w:rPr>
              <w:t>5 Tests</w:t>
            </w:r>
            <w:r w:rsidR="003D0343">
              <w:rPr>
                <w:noProof/>
                <w:webHidden/>
              </w:rPr>
              <w:tab/>
            </w:r>
            <w:r w:rsidR="003D0343">
              <w:rPr>
                <w:noProof/>
                <w:webHidden/>
              </w:rPr>
              <w:fldChar w:fldCharType="begin"/>
            </w:r>
            <w:r w:rsidR="003D0343">
              <w:rPr>
                <w:noProof/>
                <w:webHidden/>
              </w:rPr>
              <w:instrText xml:space="preserve"> PAGEREF _Toc531241903 \h </w:instrText>
            </w:r>
            <w:r w:rsidR="003D0343">
              <w:rPr>
                <w:noProof/>
                <w:webHidden/>
              </w:rPr>
            </w:r>
            <w:r w:rsidR="003D0343">
              <w:rPr>
                <w:noProof/>
                <w:webHidden/>
              </w:rPr>
              <w:fldChar w:fldCharType="separate"/>
            </w:r>
            <w:r w:rsidR="003D0343">
              <w:rPr>
                <w:noProof/>
                <w:webHidden/>
              </w:rPr>
              <w:t>14</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904" w:history="1">
            <w:r w:rsidR="003D0343" w:rsidRPr="00E25B99">
              <w:rPr>
                <w:rStyle w:val="Hyperlink"/>
                <w:noProof/>
              </w:rPr>
              <w:t>5.1 Test Cases</w:t>
            </w:r>
            <w:r w:rsidR="003D0343">
              <w:rPr>
                <w:noProof/>
                <w:webHidden/>
              </w:rPr>
              <w:tab/>
            </w:r>
            <w:r w:rsidR="003D0343">
              <w:rPr>
                <w:noProof/>
                <w:webHidden/>
              </w:rPr>
              <w:fldChar w:fldCharType="begin"/>
            </w:r>
            <w:r w:rsidR="003D0343">
              <w:rPr>
                <w:noProof/>
                <w:webHidden/>
              </w:rPr>
              <w:instrText xml:space="preserve"> PAGEREF _Toc531241904 \h </w:instrText>
            </w:r>
            <w:r w:rsidR="003D0343">
              <w:rPr>
                <w:noProof/>
                <w:webHidden/>
              </w:rPr>
            </w:r>
            <w:r w:rsidR="003D0343">
              <w:rPr>
                <w:noProof/>
                <w:webHidden/>
              </w:rPr>
              <w:fldChar w:fldCharType="separate"/>
            </w:r>
            <w:r w:rsidR="003D0343">
              <w:rPr>
                <w:noProof/>
                <w:webHidden/>
              </w:rPr>
              <w:t>14</w:t>
            </w:r>
            <w:r w:rsidR="003D0343">
              <w:rPr>
                <w:noProof/>
                <w:webHidden/>
              </w:rPr>
              <w:fldChar w:fldCharType="end"/>
            </w:r>
          </w:hyperlink>
        </w:p>
        <w:p w:rsidR="003D0343" w:rsidRDefault="00A64594">
          <w:pPr>
            <w:pStyle w:val="Verzeichnis1"/>
            <w:tabs>
              <w:tab w:val="right" w:leader="dot" w:pos="9062"/>
            </w:tabs>
            <w:rPr>
              <w:rFonts w:eastAsiaTheme="minorEastAsia"/>
              <w:noProof/>
              <w:lang w:eastAsia="de-DE"/>
            </w:rPr>
          </w:pPr>
          <w:hyperlink w:anchor="_Toc531241905" w:history="1">
            <w:r w:rsidR="003D0343" w:rsidRPr="003D0343">
              <w:rPr>
                <w:rStyle w:val="Hyperlink"/>
                <w:b/>
                <w:noProof/>
              </w:rPr>
              <w:t>6 Anhang</w:t>
            </w:r>
            <w:r w:rsidR="003D0343">
              <w:rPr>
                <w:noProof/>
                <w:webHidden/>
              </w:rPr>
              <w:tab/>
            </w:r>
            <w:r w:rsidR="003D0343">
              <w:rPr>
                <w:noProof/>
                <w:webHidden/>
              </w:rPr>
              <w:fldChar w:fldCharType="begin"/>
            </w:r>
            <w:r w:rsidR="003D0343">
              <w:rPr>
                <w:noProof/>
                <w:webHidden/>
              </w:rPr>
              <w:instrText xml:space="preserve"> PAGEREF _Toc531241905 \h </w:instrText>
            </w:r>
            <w:r w:rsidR="003D0343">
              <w:rPr>
                <w:noProof/>
                <w:webHidden/>
              </w:rPr>
            </w:r>
            <w:r w:rsidR="003D0343">
              <w:rPr>
                <w:noProof/>
                <w:webHidden/>
              </w:rPr>
              <w:fldChar w:fldCharType="separate"/>
            </w:r>
            <w:r w:rsidR="003D0343">
              <w:rPr>
                <w:noProof/>
                <w:webHidden/>
              </w:rPr>
              <w:t>15</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906" w:history="1">
            <w:r w:rsidR="003D0343" w:rsidRPr="00E25B99">
              <w:rPr>
                <w:rStyle w:val="Hyperlink"/>
                <w:noProof/>
              </w:rPr>
              <w:t>6.1 Abbildungsverzeichnis:</w:t>
            </w:r>
            <w:r w:rsidR="003D0343">
              <w:rPr>
                <w:noProof/>
                <w:webHidden/>
              </w:rPr>
              <w:tab/>
            </w:r>
            <w:r w:rsidR="003D0343">
              <w:rPr>
                <w:noProof/>
                <w:webHidden/>
              </w:rPr>
              <w:fldChar w:fldCharType="begin"/>
            </w:r>
            <w:r w:rsidR="003D0343">
              <w:rPr>
                <w:noProof/>
                <w:webHidden/>
              </w:rPr>
              <w:instrText xml:space="preserve"> PAGEREF _Toc531241906 \h </w:instrText>
            </w:r>
            <w:r w:rsidR="003D0343">
              <w:rPr>
                <w:noProof/>
                <w:webHidden/>
              </w:rPr>
            </w:r>
            <w:r w:rsidR="003D0343">
              <w:rPr>
                <w:noProof/>
                <w:webHidden/>
              </w:rPr>
              <w:fldChar w:fldCharType="separate"/>
            </w:r>
            <w:r w:rsidR="003D0343">
              <w:rPr>
                <w:noProof/>
                <w:webHidden/>
              </w:rPr>
              <w:t>15</w:t>
            </w:r>
            <w:r w:rsidR="003D0343">
              <w:rPr>
                <w:noProof/>
                <w:webHidden/>
              </w:rPr>
              <w:fldChar w:fldCharType="end"/>
            </w:r>
          </w:hyperlink>
        </w:p>
        <w:p w:rsidR="003D0343" w:rsidRDefault="00A64594">
          <w:pPr>
            <w:pStyle w:val="Verzeichnis2"/>
            <w:tabs>
              <w:tab w:val="right" w:leader="dot" w:pos="9062"/>
            </w:tabs>
            <w:rPr>
              <w:rFonts w:eastAsiaTheme="minorEastAsia"/>
              <w:noProof/>
              <w:lang w:eastAsia="de-DE"/>
            </w:rPr>
          </w:pPr>
          <w:hyperlink w:anchor="_Toc531241907" w:history="1">
            <w:r w:rsidR="003D0343" w:rsidRPr="00E25B99">
              <w:rPr>
                <w:rStyle w:val="Hyperlink"/>
                <w:noProof/>
              </w:rPr>
              <w:t>6.2 Quellenverzeichnis</w:t>
            </w:r>
            <w:r w:rsidR="003D0343">
              <w:rPr>
                <w:noProof/>
                <w:webHidden/>
              </w:rPr>
              <w:tab/>
            </w:r>
            <w:r w:rsidR="003D0343">
              <w:rPr>
                <w:noProof/>
                <w:webHidden/>
              </w:rPr>
              <w:fldChar w:fldCharType="begin"/>
            </w:r>
            <w:r w:rsidR="003D0343">
              <w:rPr>
                <w:noProof/>
                <w:webHidden/>
              </w:rPr>
              <w:instrText xml:space="preserve"> PAGEREF _Toc531241907 \h </w:instrText>
            </w:r>
            <w:r w:rsidR="003D0343">
              <w:rPr>
                <w:noProof/>
                <w:webHidden/>
              </w:rPr>
            </w:r>
            <w:r w:rsidR="003D0343">
              <w:rPr>
                <w:noProof/>
                <w:webHidden/>
              </w:rPr>
              <w:fldChar w:fldCharType="separate"/>
            </w:r>
            <w:r w:rsidR="003D0343">
              <w:rPr>
                <w:noProof/>
                <w:webHidden/>
              </w:rPr>
              <w:t>15</w:t>
            </w:r>
            <w:r w:rsidR="003D0343">
              <w:rPr>
                <w:noProof/>
                <w:webHidden/>
              </w:rPr>
              <w:fldChar w:fldCharType="end"/>
            </w:r>
          </w:hyperlink>
        </w:p>
        <w:p w:rsidR="00B655F3" w:rsidRPr="00B655F3" w:rsidRDefault="00385F65">
          <w:pPr>
            <w:rPr>
              <w:b/>
              <w:bCs/>
            </w:rPr>
            <w:sectPr w:rsidR="00B655F3" w:rsidRPr="00B655F3" w:rsidSect="00B655F3">
              <w:footerReference w:type="default" r:id="rId9"/>
              <w:pgSz w:w="11906" w:h="16838"/>
              <w:pgMar w:top="1417" w:right="1417" w:bottom="1134" w:left="1417" w:header="708" w:footer="708" w:gutter="0"/>
              <w:pgNumType w:start="1"/>
              <w:cols w:space="708"/>
              <w:docGrid w:linePitch="360"/>
            </w:sectPr>
          </w:pPr>
          <w:r>
            <w:rPr>
              <w:b/>
              <w:bCs/>
            </w:rPr>
            <w:fldChar w:fldCharType="end"/>
          </w:r>
        </w:p>
      </w:sdtContent>
    </w:sdt>
    <w:p w:rsidR="001F3E69" w:rsidRDefault="00B655F3" w:rsidP="00B655F3">
      <w:pPr>
        <w:pStyle w:val="berschrift1"/>
      </w:pPr>
      <w:bookmarkStart w:id="65" w:name="_Toc531241874"/>
      <w:r>
        <w:lastRenderedPageBreak/>
        <w:t xml:space="preserve">1 </w:t>
      </w:r>
      <w:r w:rsidR="001F3E69">
        <w:t>Einführung</w:t>
      </w:r>
      <w:bookmarkEnd w:id="4"/>
      <w:bookmarkEnd w:id="65"/>
    </w:p>
    <w:p w:rsidR="005027B8" w:rsidRPr="005027B8" w:rsidRDefault="00385F65">
      <w:r>
        <w:t>Das Projekt des Antrags</w:t>
      </w:r>
      <w:r w:rsidR="005027B8">
        <w:t>- und Formular</w:t>
      </w:r>
      <w:r>
        <w:t xml:space="preserve">erstellungstool </w:t>
      </w:r>
      <w:r w:rsidR="005027B8">
        <w:t xml:space="preserve">wurde uns am </w:t>
      </w:r>
      <w:r w:rsidR="00AB3E88">
        <w:t>13.11.2018 vorgeschlagen.</w:t>
      </w:r>
      <w:r w:rsidR="002A5736">
        <w:t xml:space="preserve"> Der Kunde ist das Kollegium des ATIW Berufskollegs gGmb</w:t>
      </w:r>
      <w:r w:rsidR="004D35E9">
        <w:t>H Paderborn, Ansprechpartner</w:t>
      </w:r>
      <w:r w:rsidR="002A5736">
        <w:t xml:space="preserve"> ist Herr Böhmer.</w:t>
      </w:r>
      <w:r w:rsidR="00AB3E88">
        <w:t xml:space="preserve"> Es handelt sich um ein Tool, </w:t>
      </w:r>
      <w:r w:rsidR="004D35E9">
        <w:t>das</w:t>
      </w:r>
      <w:r w:rsidR="00AB3E88">
        <w:t xml:space="preserve"> die internen Prozesse in der Berufsschul</w:t>
      </w:r>
      <w:r w:rsidR="00855012">
        <w:t xml:space="preserve">e ATIW </w:t>
      </w:r>
      <w:r w:rsidR="004D35E9">
        <w:t>in Paderborn vereinfachen soll, da aktuell grundlegende Formulare noch in Papierform angefertigt und genehmigt werden.</w:t>
      </w:r>
    </w:p>
    <w:p w:rsidR="001F3E69" w:rsidRDefault="00B655F3">
      <w:pPr>
        <w:pStyle w:val="berschrift1"/>
      </w:pPr>
      <w:bookmarkStart w:id="66" w:name="_Toc530120596"/>
      <w:bookmarkStart w:id="67" w:name="_Toc531241875"/>
      <w:r>
        <w:t xml:space="preserve">2 </w:t>
      </w:r>
      <w:r w:rsidR="001F3E69">
        <w:t>Auftrag</w:t>
      </w:r>
      <w:bookmarkEnd w:id="66"/>
      <w:bookmarkEnd w:id="67"/>
    </w:p>
    <w:p w:rsidR="001F3E69" w:rsidRDefault="00B655F3">
      <w:pPr>
        <w:pStyle w:val="berschrift2"/>
      </w:pPr>
      <w:bookmarkStart w:id="68" w:name="_Toc530120597"/>
      <w:bookmarkStart w:id="69" w:name="_Toc531241876"/>
      <w:r>
        <w:t xml:space="preserve">2.1 </w:t>
      </w:r>
      <w:r w:rsidR="001F3E69">
        <w:t>Einsatzfeld des Produktes</w:t>
      </w:r>
      <w:bookmarkEnd w:id="68"/>
      <w:bookmarkEnd w:id="69"/>
    </w:p>
    <w:p w:rsidR="00374DEB" w:rsidRDefault="00855012">
      <w:ins w:id="70" w:author="Julius Nordhues" w:date="2018-11-20T07:52:00Z">
        <w:r>
          <w:t>Die Lösung soll ausschließlich in der ATIW Berufsschule zum Einsatz kommen</w:t>
        </w:r>
      </w:ins>
      <w:r w:rsidR="004D35E9">
        <w:t xml:space="preserve"> und intern von Lehr-, Verwaltungs- sowie Hilfskräften genutzt werden.</w:t>
      </w:r>
      <w:ins w:id="71" w:author="Julius Nordhues" w:date="2018-11-20T07:52:00Z">
        <w:r>
          <w:t xml:space="preserve"> </w:t>
        </w:r>
      </w:ins>
      <w:r w:rsidR="004D35E9">
        <w:t>Dabei soll es</w:t>
      </w:r>
      <w:ins w:id="72" w:author="Julius Nordhues" w:date="2018-11-20T07:52:00Z">
        <w:r>
          <w:t xml:space="preserve"> den regelmäßigen bürokratischen Aufwand reduzieren. </w:t>
        </w:r>
      </w:ins>
    </w:p>
    <w:p w:rsidR="00855012" w:rsidRPr="005027B8" w:rsidRDefault="004D35E9">
      <w:r>
        <w:t>Erreichbar sein, wird das Tool ausschließlich über das Lehrernetz</w:t>
      </w:r>
      <w:ins w:id="73" w:author="Julius Nordhues" w:date="2018-11-20T07:52:00Z">
        <w:r w:rsidR="00855012">
          <w:t xml:space="preserve">. </w:t>
        </w:r>
      </w:ins>
    </w:p>
    <w:p w:rsidR="00AB3E88" w:rsidRDefault="00B655F3">
      <w:pPr>
        <w:pStyle w:val="berschrift2"/>
      </w:pPr>
      <w:bookmarkStart w:id="74" w:name="_Toc530120598"/>
      <w:bookmarkStart w:id="75" w:name="_Toc531241877"/>
      <w:r>
        <w:t xml:space="preserve">2.2 </w:t>
      </w:r>
      <w:r w:rsidR="001F3E69">
        <w:t>Ist-Zustand</w:t>
      </w:r>
      <w:bookmarkEnd w:id="74"/>
      <w:bookmarkEnd w:id="75"/>
    </w:p>
    <w:p w:rsidR="00855012" w:rsidRPr="00855012" w:rsidRDefault="00855012">
      <w:pPr>
        <w:rPr>
          <w:ins w:id="76" w:author="Julius Nordhues" w:date="2018-11-20T07:47:00Z"/>
        </w:rPr>
      </w:pPr>
      <w:ins w:id="77" w:author="Julius Nordhues" w:date="2018-11-20T07:47:00Z">
        <w:r w:rsidRPr="00855012">
          <w:t>Das Problem des Kollegiums ist das interne Antrag</w:t>
        </w:r>
      </w:ins>
      <w:r w:rsidR="00DB6A86">
        <w:t>s</w:t>
      </w:r>
      <w:ins w:id="78" w:author="Julius Nordhues" w:date="2018-11-20T07:47:00Z">
        <w:r w:rsidRPr="00855012">
          <w:t xml:space="preserve">- und Formularwesen. </w:t>
        </w:r>
      </w:ins>
      <w:r w:rsidR="0014673B">
        <w:t>Der</w:t>
      </w:r>
      <w:ins w:id="79" w:author="Julius Nordhues" w:date="2018-11-20T07:47:00Z">
        <w:r w:rsidRPr="00855012">
          <w:t xml:space="preserve">zeit müssen Anträge </w:t>
        </w:r>
      </w:ins>
      <w:r w:rsidR="0014673B">
        <w:t>über verschiedenste</w:t>
      </w:r>
      <w:ins w:id="80" w:author="Julius Nordhues" w:date="2018-11-20T07:47:00Z">
        <w:r w:rsidRPr="00855012">
          <w:t xml:space="preserve"> Word- bzw. PDF Vorlagen ausgefüllt, ausgedruckt und unterschrieben werden, bevor Sie zu Fuß an die nächst höhere Instanz weitergeleitet werden. </w:t>
        </w:r>
      </w:ins>
      <w:r w:rsidR="00374DEB">
        <w:t>Das bestehende System ist</w:t>
      </w:r>
      <w:r w:rsidR="0014673B">
        <w:t xml:space="preserve"> folglich</w:t>
      </w:r>
      <w:r w:rsidR="00374DEB">
        <w:t xml:space="preserve"> sehr fehleranfällig. Dokumente gehen verloren, Fristen werden nicht eingehalten und falsche Angaben werden gemacht. </w:t>
      </w:r>
      <w:ins w:id="81" w:author="Julius Nordhues" w:date="2018-11-20T07:47:00Z">
        <w:r w:rsidRPr="00855012">
          <w:t>Anträge in Papierform erzeugen</w:t>
        </w:r>
      </w:ins>
      <w:r w:rsidR="0014673B">
        <w:t xml:space="preserve"> darüber hinaus</w:t>
      </w:r>
      <w:ins w:id="82" w:author="Julius Nordhues" w:date="2018-11-20T07:47:00Z">
        <w:r w:rsidRPr="00855012">
          <w:t xml:space="preserve"> unnötigen bürokratischen Aufwand, der sich durch digitale Abläufe reduzieren ließe. Dementsprechend beauftragt uns das Berufskolleg eine Lösung für Ihre Antrags- und Formularbearbeitung zu entwickeln. </w:t>
        </w:r>
      </w:ins>
    </w:p>
    <w:p w:rsidR="001F3E69" w:rsidRDefault="0036778F">
      <w:pPr>
        <w:pStyle w:val="berschrift2"/>
      </w:pPr>
      <w:bookmarkStart w:id="83" w:name="_Toc531241878"/>
      <w:r>
        <w:t>2.3 Soll-Zustand</w:t>
      </w:r>
      <w:bookmarkEnd w:id="83"/>
    </w:p>
    <w:p w:rsidR="00374DEB" w:rsidRPr="00374DEB" w:rsidRDefault="0014673B" w:rsidP="00374DEB">
      <w:pPr>
        <w:rPr>
          <w:ins w:id="84" w:author="Julius Nordhues" w:date="2018-11-20T07:49:00Z"/>
        </w:rPr>
      </w:pPr>
      <w:r>
        <w:t>Kundenseitig bestehen keine konkreten Anforderungen an die Lösung</w:t>
      </w:r>
      <w:ins w:id="85" w:author="Julius Nordhues" w:date="2018-11-20T07:47:00Z">
        <w:r w:rsidR="00374DEB" w:rsidRPr="00855012">
          <w:t>.</w:t>
        </w:r>
      </w:ins>
      <w:r w:rsidR="00374DEB">
        <w:t xml:space="preserve"> Es wurde</w:t>
      </w:r>
      <w:r>
        <w:t xml:space="preserve"> jedoch</w:t>
      </w:r>
      <w:r w:rsidR="00374DEB">
        <w:t xml:space="preserve"> d</w:t>
      </w:r>
      <w:r>
        <w:t>a</w:t>
      </w:r>
      <w:r w:rsidR="00374DEB">
        <w:t>rum gebeten, das System zu vereinheitlichen und zu vereinfachen. Ob das zum Beispiel durch ein</w:t>
      </w:r>
      <w:r w:rsidR="00E52EE1">
        <w:t>e</w:t>
      </w:r>
      <w:r w:rsidR="00374DEB">
        <w:t xml:space="preserve"> eigene Cloud oder Datenbank geregelt werden soll, wurde</w:t>
      </w:r>
      <w:r w:rsidR="00E52EE1">
        <w:t xml:space="preserve"> nicht erwähnt.</w:t>
      </w:r>
    </w:p>
    <w:p w:rsidR="00855012" w:rsidRDefault="00855012">
      <w:pPr>
        <w:rPr>
          <w:ins w:id="86" w:author="Julius Nordhues" w:date="2018-11-20T07:49:00Z"/>
        </w:rPr>
      </w:pPr>
      <w:ins w:id="87" w:author="Julius Nordhues" w:date="2018-11-20T07:49:00Z">
        <w:r>
          <w:t>Das Projektteam schlägt eine Stand</w:t>
        </w:r>
      </w:ins>
      <w:r w:rsidR="003D0343">
        <w:t>-</w:t>
      </w:r>
      <w:ins w:id="88" w:author="Julius Nordhues" w:date="2018-11-20T07:49:00Z">
        <w:r w:rsidRPr="00404A94">
          <w:t>Alone</w:t>
        </w:r>
      </w:ins>
      <w:r w:rsidR="003D0343">
        <w:t>-</w:t>
      </w:r>
      <w:ins w:id="89" w:author="Julius Nordhues" w:date="2018-11-20T07:49:00Z">
        <w:r>
          <w:t xml:space="preserve">Lösung vor. Diese verwaltet alle </w:t>
        </w:r>
      </w:ins>
      <w:r w:rsidR="001F6508">
        <w:t>Prozesse</w:t>
      </w:r>
      <w:ins w:id="90" w:author="Julius Nordhues" w:date="2018-11-20T07:49:00Z">
        <w:r>
          <w:t xml:space="preserve"> und Formular</w:t>
        </w:r>
      </w:ins>
      <w:r w:rsidR="001F6508">
        <w:t>vorlagen</w:t>
      </w:r>
      <w:ins w:id="91" w:author="Julius Nordhues" w:date="2018-11-20T07:49:00Z">
        <w:r>
          <w:t xml:space="preserve"> an einem zentralen Ort. </w:t>
        </w:r>
      </w:ins>
      <w:r w:rsidR="003D0343">
        <w:t>Prozesse sind konkrete Abläufe die beschreiben, wie ein Antrag ausgefüllt, weitergeleitet und bestätigt werden soll.</w:t>
      </w:r>
      <w:ins w:id="92" w:author="Julius Nordhues" w:date="2018-11-20T07:49:00Z">
        <w:r>
          <w:t xml:space="preserve"> Die Anträge und Prozesse sollen über ein XML-Fil</w:t>
        </w:r>
      </w:ins>
      <w:r w:rsidR="00D51E3E">
        <w:t>e beschrieben und digitalisiert werden</w:t>
      </w:r>
      <w:ins w:id="93" w:author="Julius Nordhues" w:date="2018-11-20T07:49:00Z">
        <w:r>
          <w:t>. XML-Files werden vorgeschlagen, da XML (Extended Markup Language) einfach und schnell erlernbar ist, sodass auch eine einfache Hilfskraft Prozesse schreiben</w:t>
        </w:r>
      </w:ins>
      <w:r w:rsidR="00F66110">
        <w:t xml:space="preserve"> und anpassen</w:t>
      </w:r>
      <w:ins w:id="94" w:author="Julius Nordhues" w:date="2018-11-20T07:49:00Z">
        <w:r>
          <w:t xml:space="preserve"> kann. Außerdem dient es der Beschreibung des Gesamtprozesses mit all seinen benötigten Daten und Verantwortlichen und gibt gleichzeitig Namenskonventionen für die Datenbank und Vorlagenerstellung vor</w:t>
        </w:r>
      </w:ins>
      <w:r w:rsidR="00DB6A86">
        <w:t>.</w:t>
      </w:r>
    </w:p>
    <w:p w:rsidR="00855012" w:rsidRDefault="00855012">
      <w:pPr>
        <w:rPr>
          <w:ins w:id="95" w:author="Julius Nordhues" w:date="2018-11-20T07:49:00Z"/>
        </w:rPr>
      </w:pPr>
      <w:ins w:id="96" w:author="Julius Nordhues" w:date="2018-11-20T07:49:00Z">
        <w:r>
          <w:t>Unser Tool erlaubt es jede</w:t>
        </w:r>
      </w:ins>
      <w:r w:rsidR="00E52EE1">
        <w:t>rze</w:t>
      </w:r>
      <w:ins w:id="97" w:author="Julius Nordhues" w:date="2018-11-20T07:49:00Z">
        <w:r>
          <w:t xml:space="preserve">it weitere XML Files einzulesen. </w:t>
        </w:r>
      </w:ins>
      <w:r w:rsidR="00F66110">
        <w:t>Das</w:t>
      </w:r>
      <w:ins w:id="98" w:author="Julius Nordhues" w:date="2018-11-20T07:49:00Z">
        <w:r>
          <w:t xml:space="preserve"> bedeutet, dass</w:t>
        </w:r>
      </w:ins>
      <w:r w:rsidR="00F66110">
        <w:t xml:space="preserve"> im Nachhinein</w:t>
      </w:r>
      <w:ins w:id="99" w:author="Julius Nordhues" w:date="2018-11-20T07:49:00Z">
        <w:r>
          <w:t xml:space="preserve"> immer neue Anträge und Prozesse ins Tool </w:t>
        </w:r>
      </w:ins>
      <w:r w:rsidR="003D0343">
        <w:t>eingebunden</w:t>
      </w:r>
      <w:ins w:id="100" w:author="Julius Nordhues" w:date="2018-11-20T07:49:00Z">
        <w:r>
          <w:t xml:space="preserve"> werden können. </w:t>
        </w:r>
      </w:ins>
    </w:p>
    <w:p w:rsidR="00855012" w:rsidRPr="004D6433" w:rsidRDefault="00855012">
      <w:pPr>
        <w:pPrChange w:id="101" w:author="Julius Nordhues" w:date="2018-11-20T14:22:00Z">
          <w:pPr>
            <w:pStyle w:val="berschrift2"/>
          </w:pPr>
        </w:pPrChange>
      </w:pPr>
      <w:ins w:id="102" w:author="Julius Nordhues" w:date="2018-11-20T07:49:00Z">
        <w:r>
          <w:t>Zur Papierform kann durch explizite Anweisung in der XML-Datei in Form eines Belegs jederzeit zurückgekehrt werden.</w:t>
        </w:r>
      </w:ins>
    </w:p>
    <w:p w:rsidR="001F6508" w:rsidRDefault="00AB3E88">
      <w:r>
        <w:t>Bestmöglich sollte ein Tool erstellt werden, welches das händische Ausfüllen der Vorlagen ersetzt und die zu prüfenden Daten in einer Datenbank abbilden kann. Dies soll</w:t>
      </w:r>
      <w:r w:rsidR="00DB6A86">
        <w:t>te</w:t>
      </w:r>
      <w:r>
        <w:t xml:space="preserve"> den Zeit und Papier bzw. Laufaufwand deutlich senken.</w:t>
      </w:r>
    </w:p>
    <w:p w:rsidR="001F6508" w:rsidRDefault="001F6508">
      <w:pPr>
        <w:jc w:val="left"/>
      </w:pPr>
      <w:r>
        <w:br w:type="page"/>
      </w:r>
    </w:p>
    <w:p w:rsidR="001F3E69" w:rsidRDefault="00B655F3">
      <w:pPr>
        <w:pStyle w:val="berschrift1"/>
      </w:pPr>
      <w:bookmarkStart w:id="103" w:name="_Toc530120600"/>
      <w:bookmarkStart w:id="104" w:name="_Toc531241879"/>
      <w:r>
        <w:lastRenderedPageBreak/>
        <w:t xml:space="preserve">3 </w:t>
      </w:r>
      <w:r w:rsidR="001F3E69">
        <w:t>Analyse</w:t>
      </w:r>
      <w:bookmarkEnd w:id="103"/>
      <w:bookmarkEnd w:id="104"/>
    </w:p>
    <w:p w:rsidR="00AB3E88" w:rsidRDefault="00B655F3">
      <w:pPr>
        <w:pStyle w:val="berschrift2"/>
      </w:pPr>
      <w:bookmarkStart w:id="105" w:name="_Toc530120601"/>
      <w:bookmarkStart w:id="106" w:name="_Toc531241880"/>
      <w:r>
        <w:t xml:space="preserve">3.1 </w:t>
      </w:r>
      <w:r w:rsidR="001F3E69">
        <w:t>Analyse des Problems</w:t>
      </w:r>
      <w:bookmarkEnd w:id="105"/>
      <w:bookmarkEnd w:id="106"/>
    </w:p>
    <w:p w:rsidR="00855012" w:rsidRDefault="00AB3E88" w:rsidP="003C25B8">
      <w:r>
        <w:t xml:space="preserve">Das Hauptproblem liegt in </w:t>
      </w:r>
      <w:r w:rsidR="003C25B8">
        <w:t>der hohen Fehleranfälligkeit des aktuellen Antragswesens</w:t>
      </w:r>
      <w:r w:rsidR="00E52EE1">
        <w:t xml:space="preserve">. Fristen werden nicht eingehalten, fehlerhafte Eingaben getätigt und Dokumente </w:t>
      </w:r>
      <w:r w:rsidR="001C5918">
        <w:t xml:space="preserve">gehen </w:t>
      </w:r>
      <w:r w:rsidR="00E52EE1">
        <w:t>verloren.</w:t>
      </w:r>
    </w:p>
    <w:p w:rsidR="003C25B8" w:rsidRDefault="003C25B8" w:rsidP="003C25B8">
      <w:r>
        <w:t>Als Nebeneffekt entstehen längere Lauf und Kommunikationswege, die digital verhindert werden könnten.</w:t>
      </w:r>
    </w:p>
    <w:p w:rsidR="001268E2" w:rsidRDefault="001268E2" w:rsidP="003C25B8">
      <w:pPr>
        <w:rPr>
          <w:ins w:id="107" w:author="Julius Nordhues" w:date="2018-11-20T07:50:00Z"/>
        </w:rPr>
      </w:pPr>
      <w:r>
        <w:t>Allgemein fehlt auch ein einheitlicher Ansatz und einheitliche Formularversionen.</w:t>
      </w:r>
    </w:p>
    <w:p w:rsidR="000C1D56" w:rsidRDefault="000C1D56" w:rsidP="000C1D56">
      <w:pPr>
        <w:pStyle w:val="berschrift2"/>
      </w:pPr>
      <w:bookmarkStart w:id="108" w:name="_Toc531241881"/>
      <w:r>
        <w:t xml:space="preserve">3.2 </w:t>
      </w:r>
      <w:bookmarkStart w:id="109" w:name="_Toc530120602"/>
      <w:r>
        <w:t>Abgrenzung des zu entwickelnden Systems</w:t>
      </w:r>
      <w:bookmarkEnd w:id="109"/>
      <w:bookmarkEnd w:id="108"/>
      <w:r>
        <w:t xml:space="preserve"> </w:t>
      </w:r>
    </w:p>
    <w:p w:rsidR="00513C59" w:rsidRDefault="00513C59">
      <w:r>
        <w:t xml:space="preserve">Aufgrund strenger zeitlicher Begrenzungen soll das Projekt nicht dem Anspruch </w:t>
      </w:r>
      <w:r w:rsidR="001C5918">
        <w:t>einer ganzeinheitlichen Verwaltungslösung</w:t>
      </w:r>
      <w:r>
        <w:t xml:space="preserve"> genügen. Vielmehr soll es als gedanklicher Ansatz betrachtet werden, der die Grundlage für eine Erweiterung der hier bereitgestellten Grundfunktionen bietet.</w:t>
      </w:r>
    </w:p>
    <w:p w:rsidR="00513C59" w:rsidRDefault="00513C59">
      <w:r>
        <w:t xml:space="preserve">In diesem Sinne werden Schnittstellen bereitgestellt, sowie Programmfunktionen </w:t>
      </w:r>
      <w:r w:rsidR="007D07F6">
        <w:t>möglichst klar getrennt</w:t>
      </w:r>
      <w:r>
        <w:t xml:space="preserve"> um leichte Anpassung und Erweiterung möglich zu machen.</w:t>
      </w:r>
    </w:p>
    <w:p w:rsidR="001C5918" w:rsidRDefault="001C5918" w:rsidP="001C5918">
      <w:pPr>
        <w:pStyle w:val="berschrift2"/>
      </w:pPr>
      <w:bookmarkStart w:id="110" w:name="_Toc530120606"/>
      <w:bookmarkStart w:id="111" w:name="_Toc531241882"/>
      <w:r>
        <w:t>3.3. Produkt-/Funktionsübersicht</w:t>
      </w:r>
      <w:bookmarkEnd w:id="110"/>
      <w:bookmarkEnd w:id="111"/>
    </w:p>
    <w:p w:rsidR="001C5918" w:rsidRDefault="001C5918" w:rsidP="001C5918">
      <w:pPr>
        <w:pStyle w:val="berschrift3"/>
      </w:pPr>
      <w:bookmarkStart w:id="112" w:name="_Toc530120607"/>
      <w:bookmarkStart w:id="113" w:name="_Toc531241883"/>
      <w:r>
        <w:t>3.3.1 Muss-Funktionen</w:t>
      </w:r>
      <w:bookmarkEnd w:id="112"/>
      <w:bookmarkEnd w:id="113"/>
    </w:p>
    <w:p w:rsidR="001C5918" w:rsidRDefault="001C5918" w:rsidP="001C5918">
      <w:pPr>
        <w:pStyle w:val="Listenabsatz"/>
        <w:numPr>
          <w:ilvl w:val="0"/>
          <w:numId w:val="1"/>
        </w:numPr>
      </w:pPr>
      <w:r>
        <w:t>XML-Prozessdateien überprüfen</w:t>
      </w:r>
    </w:p>
    <w:p w:rsidR="001C5918" w:rsidRDefault="001C5918" w:rsidP="001C5918">
      <w:pPr>
        <w:pStyle w:val="Listenabsatz"/>
        <w:numPr>
          <w:ilvl w:val="1"/>
          <w:numId w:val="1"/>
        </w:numPr>
      </w:pPr>
      <w:r>
        <w:t>Auf Struktur</w:t>
      </w:r>
    </w:p>
    <w:p w:rsidR="001C5918" w:rsidRDefault="001C5918" w:rsidP="001C5918">
      <w:pPr>
        <w:pStyle w:val="Listenabsatz"/>
        <w:numPr>
          <w:ilvl w:val="1"/>
          <w:numId w:val="1"/>
        </w:numPr>
      </w:pPr>
      <w:r>
        <w:t>Auf Syntax</w:t>
      </w:r>
    </w:p>
    <w:p w:rsidR="001C5918" w:rsidRDefault="001C5918" w:rsidP="001C5918">
      <w:pPr>
        <w:pStyle w:val="Listenabsatz"/>
        <w:numPr>
          <w:ilvl w:val="1"/>
          <w:numId w:val="1"/>
        </w:numPr>
      </w:pPr>
      <w:r>
        <w:t>Allgemeine Korrektheit</w:t>
      </w:r>
    </w:p>
    <w:p w:rsidR="001C5918" w:rsidRDefault="001C5918" w:rsidP="001C5918">
      <w:pPr>
        <w:pStyle w:val="Listenabsatz"/>
        <w:numPr>
          <w:ilvl w:val="0"/>
          <w:numId w:val="1"/>
        </w:numPr>
      </w:pPr>
      <w:r>
        <w:t>XML-Prozessdateien interpretieren</w:t>
      </w:r>
    </w:p>
    <w:p w:rsidR="001C5918" w:rsidRDefault="001C5918" w:rsidP="001C5918">
      <w:pPr>
        <w:pStyle w:val="Listenabsatz"/>
        <w:numPr>
          <w:ilvl w:val="1"/>
          <w:numId w:val="1"/>
        </w:numPr>
      </w:pPr>
      <w:r>
        <w:t>Daraus Objekte erzeugen</w:t>
      </w:r>
    </w:p>
    <w:p w:rsidR="001C5918" w:rsidRDefault="001C5918" w:rsidP="001C5918">
      <w:pPr>
        <w:pStyle w:val="Listenabsatz"/>
        <w:numPr>
          <w:ilvl w:val="0"/>
          <w:numId w:val="1"/>
        </w:numPr>
      </w:pPr>
      <w:r>
        <w:t>UI dynamisch aus Objekten erzeugen</w:t>
      </w:r>
    </w:p>
    <w:p w:rsidR="001C5918" w:rsidRDefault="001C5918" w:rsidP="001C5918">
      <w:pPr>
        <w:pStyle w:val="Listenabsatz"/>
        <w:numPr>
          <w:ilvl w:val="1"/>
          <w:numId w:val="1"/>
        </w:numPr>
      </w:pPr>
      <w:r>
        <w:t>Einträge aus der UI in die erzeugte DB-Tabelle füllen</w:t>
      </w:r>
    </w:p>
    <w:p w:rsidR="001C5918" w:rsidRDefault="001C5918" w:rsidP="001C5918">
      <w:pPr>
        <w:pStyle w:val="Listenabsatz"/>
        <w:numPr>
          <w:ilvl w:val="0"/>
          <w:numId w:val="1"/>
        </w:numPr>
      </w:pPr>
      <w:r>
        <w:t>Ermöglichung allgemeiner Prozessgestaltung</w:t>
      </w:r>
    </w:p>
    <w:p w:rsidR="001C5918" w:rsidRDefault="001C5918" w:rsidP="001C5918">
      <w:pPr>
        <w:pStyle w:val="Listenabsatz"/>
        <w:numPr>
          <w:ilvl w:val="1"/>
          <w:numId w:val="1"/>
        </w:numPr>
      </w:pPr>
      <w:r>
        <w:t>Genehmigung</w:t>
      </w:r>
    </w:p>
    <w:p w:rsidR="001C5918" w:rsidRDefault="001C5918" w:rsidP="001C5918">
      <w:pPr>
        <w:pStyle w:val="Listenabsatz"/>
        <w:numPr>
          <w:ilvl w:val="1"/>
          <w:numId w:val="1"/>
        </w:numPr>
      </w:pPr>
      <w:r>
        <w:t>Zielperson eines Prozessschrittes festlegen</w:t>
      </w:r>
    </w:p>
    <w:p w:rsidR="001C5918" w:rsidRDefault="001C5918" w:rsidP="001C5918">
      <w:pPr>
        <w:pStyle w:val="Listenabsatz"/>
        <w:numPr>
          <w:ilvl w:val="1"/>
          <w:numId w:val="1"/>
        </w:numPr>
      </w:pPr>
      <w:r>
        <w:t>Belege erzeugen</w:t>
      </w:r>
    </w:p>
    <w:p w:rsidR="001C5918" w:rsidRDefault="001C5918" w:rsidP="001C5918">
      <w:pPr>
        <w:pStyle w:val="Listenabsatz"/>
        <w:numPr>
          <w:ilvl w:val="2"/>
          <w:numId w:val="1"/>
        </w:numPr>
      </w:pPr>
      <w:r w:rsidRPr="005027B8">
        <w:t>Automatische Befüllung von Word-Vorlagen nach der XML-Prozessdatei</w:t>
      </w:r>
    </w:p>
    <w:p w:rsidR="001C5918" w:rsidRDefault="001C5918" w:rsidP="001C5918">
      <w:pPr>
        <w:pStyle w:val="Listenabsatz"/>
        <w:numPr>
          <w:ilvl w:val="1"/>
          <w:numId w:val="1"/>
        </w:numPr>
      </w:pPr>
      <w:r>
        <w:t>E-Mail Bestätigung</w:t>
      </w:r>
    </w:p>
    <w:p w:rsidR="00A64594" w:rsidRDefault="00A64594" w:rsidP="00A64594">
      <w:pPr>
        <w:pStyle w:val="Listenabsatz"/>
        <w:numPr>
          <w:ilvl w:val="1"/>
          <w:numId w:val="1"/>
        </w:numPr>
      </w:pPr>
      <w:r>
        <w:t>Einfache Rechenoperationen</w:t>
      </w:r>
      <w:bookmarkStart w:id="114" w:name="_GoBack"/>
      <w:bookmarkEnd w:id="114"/>
    </w:p>
    <w:p w:rsidR="001C5918" w:rsidRDefault="001C5918" w:rsidP="001C5918">
      <w:pPr>
        <w:pStyle w:val="berschrift3"/>
      </w:pPr>
      <w:bookmarkStart w:id="115" w:name="_Toc530120608"/>
      <w:bookmarkStart w:id="116" w:name="_Toc531241884"/>
      <w:r>
        <w:t>3.3.2 Soll-Funktionen</w:t>
      </w:r>
      <w:bookmarkEnd w:id="115"/>
      <w:bookmarkEnd w:id="116"/>
    </w:p>
    <w:p w:rsidR="001C5918" w:rsidRDefault="001C5918" w:rsidP="001C5918">
      <w:pPr>
        <w:pStyle w:val="Listenabsatz"/>
        <w:numPr>
          <w:ilvl w:val="0"/>
          <w:numId w:val="2"/>
        </w:numPr>
      </w:pPr>
      <w:r>
        <w:t>Prozessfortschritt in DB hinterlegen</w:t>
      </w:r>
    </w:p>
    <w:p w:rsidR="001C5918" w:rsidRDefault="001C5918" w:rsidP="001C5918">
      <w:pPr>
        <w:pStyle w:val="Listenabsatz"/>
        <w:numPr>
          <w:ilvl w:val="0"/>
          <w:numId w:val="2"/>
        </w:numPr>
      </w:pPr>
      <w:r>
        <w:t>Benachrichtigungssystem (Programmintern)</w:t>
      </w:r>
    </w:p>
    <w:p w:rsidR="001C5918" w:rsidRDefault="001C5918" w:rsidP="001C5918">
      <w:pPr>
        <w:pStyle w:val="Listenabsatz"/>
        <w:numPr>
          <w:ilvl w:val="0"/>
          <w:numId w:val="2"/>
        </w:numPr>
      </w:pPr>
      <w:r>
        <w:t>Rollensystem</w:t>
      </w:r>
    </w:p>
    <w:p w:rsidR="001C5918" w:rsidRDefault="001C5918" w:rsidP="001C5918">
      <w:pPr>
        <w:pStyle w:val="Listenabsatz"/>
        <w:numPr>
          <w:ilvl w:val="0"/>
          <w:numId w:val="2"/>
        </w:numPr>
      </w:pPr>
      <w:r>
        <w:t>Standardrollen (Sekretärin, Schulleiter etc.)</w:t>
      </w:r>
    </w:p>
    <w:p w:rsidR="001C5918" w:rsidRDefault="001C5918" w:rsidP="001C5918">
      <w:pPr>
        <w:pStyle w:val="Listenabsatz"/>
        <w:numPr>
          <w:ilvl w:val="0"/>
          <w:numId w:val="2"/>
        </w:numPr>
      </w:pPr>
      <w:r>
        <w:t>Upload und Aktualisierung von XML-Prozessdateien von Serverseite</w:t>
      </w:r>
    </w:p>
    <w:p w:rsidR="001C5918" w:rsidRDefault="001C5918" w:rsidP="001C5918">
      <w:pPr>
        <w:pStyle w:val="berschrift3"/>
      </w:pPr>
      <w:bookmarkStart w:id="117" w:name="_Toc530120609"/>
      <w:bookmarkStart w:id="118" w:name="_Toc531241885"/>
      <w:r>
        <w:t>3.3.3 Kann-Funktionen</w:t>
      </w:r>
      <w:bookmarkEnd w:id="117"/>
      <w:bookmarkEnd w:id="118"/>
    </w:p>
    <w:p w:rsidR="005F1FDA" w:rsidRDefault="001C5918" w:rsidP="001C5918">
      <w:pPr>
        <w:pStyle w:val="Listenabsatz"/>
        <w:numPr>
          <w:ilvl w:val="0"/>
          <w:numId w:val="3"/>
        </w:numPr>
      </w:pPr>
      <w:r>
        <w:t>Eingabebedingungen</w:t>
      </w:r>
    </w:p>
    <w:p w:rsidR="005F1FDA" w:rsidRDefault="005F1FDA">
      <w:pPr>
        <w:jc w:val="left"/>
      </w:pPr>
      <w:r>
        <w:br w:type="page"/>
      </w:r>
    </w:p>
    <w:p w:rsidR="005F1FDA" w:rsidRDefault="005F1FDA" w:rsidP="005F1FDA">
      <w:pPr>
        <w:pStyle w:val="berschrift2"/>
      </w:pPr>
      <w:bookmarkStart w:id="119" w:name="_Toc530120605"/>
      <w:bookmarkStart w:id="120" w:name="_Toc531241886"/>
      <w:r>
        <w:lastRenderedPageBreak/>
        <w:t>3.4 Gewünschtes Verhalten/ Effekte</w:t>
      </w:r>
      <w:bookmarkEnd w:id="119"/>
      <w:bookmarkEnd w:id="120"/>
    </w:p>
    <w:p w:rsidR="005F1FDA" w:rsidRDefault="005F1FDA" w:rsidP="005F1FDA">
      <w:pPr>
        <w:rPr>
          <w:ins w:id="121" w:author="Julius Nordhues" w:date="2018-11-20T07:58:00Z"/>
        </w:rPr>
      </w:pPr>
      <w:r>
        <w:t xml:space="preserve">Die Software soll die vielen verschiedenen Prozesse in einer einheitlichen Oberfläche zusammenfassen, die leicht zu überblicken und </w:t>
      </w:r>
      <w:r w:rsidR="00713143">
        <w:t>zu n</w:t>
      </w:r>
      <w:r>
        <w:t>utzen ist</w:t>
      </w:r>
      <w:ins w:id="122" w:author="Julius Nordhues" w:date="2018-11-20T07:57:00Z">
        <w:r>
          <w:t xml:space="preserve">. Außerdem soll </w:t>
        </w:r>
      </w:ins>
      <w:del w:id="123" w:author="Julius Nordhues" w:date="2018-11-20T07:57:00Z">
        <w:r w:rsidDel="00FE518E">
          <w:delText xml:space="preserve"> und </w:delText>
        </w:r>
      </w:del>
      <w:r>
        <w:t xml:space="preserve">es </w:t>
      </w:r>
      <w:r w:rsidR="00491BEF">
        <w:t>nicht mehr nötig sein</w:t>
      </w:r>
      <w:del w:id="124" w:author="Julius Nordhues" w:date="2018-11-20T07:57:00Z">
        <w:r w:rsidDel="00FE518E">
          <w:delText xml:space="preserve">macht </w:delText>
        </w:r>
      </w:del>
      <w:r w:rsidR="00491BEF">
        <w:t>,</w:t>
      </w:r>
      <w:ins w:id="125" w:author="Julius Nordhues" w:date="2018-11-20T07:57:00Z">
        <w:r>
          <w:t xml:space="preserve"> </w:t>
        </w:r>
      </w:ins>
      <w:r>
        <w:t>sich den Prozessablauf für jedes Dokument ein</w:t>
      </w:r>
      <w:del w:id="126" w:author="Julius Nordhues" w:date="2018-11-20T07:58:00Z">
        <w:r w:rsidDel="00FE518E">
          <w:delText>zu</w:delText>
        </w:r>
      </w:del>
      <w:r>
        <w:t>prägen</w:t>
      </w:r>
      <w:ins w:id="127" w:author="Julius Nordhues" w:date="2018-11-20T07:58:00Z">
        <w:r>
          <w:t xml:space="preserve"> zu müssen</w:t>
        </w:r>
      </w:ins>
      <w:r>
        <w:t>. Darüber hinaus reduziert die Verlagerung des Fokus auf digitale Verarbeitung den Papieraufwand und erhöht damit die Übersichtlichkeit.</w:t>
      </w:r>
    </w:p>
    <w:p w:rsidR="001C5918" w:rsidRDefault="005F1FDA" w:rsidP="001C5918">
      <w:ins w:id="128" w:author="Julius Nordhues" w:date="2018-11-20T07:58:00Z">
        <w:r>
          <w:t xml:space="preserve">Durch die Schnittstellen </w:t>
        </w:r>
      </w:ins>
      <w:ins w:id="129" w:author="Julius Nordhues" w:date="2018-11-20T07:59:00Z">
        <w:r>
          <w:t xml:space="preserve">und eine ausführliche Dokumentation </w:t>
        </w:r>
      </w:ins>
      <w:ins w:id="130" w:author="Julius Nordhues" w:date="2018-11-20T07:58:00Z">
        <w:r>
          <w:t xml:space="preserve">wird gewährleistet, dass weitere Anpassungen an die Kundenwünsche </w:t>
        </w:r>
      </w:ins>
      <w:ins w:id="131" w:author="Julius Nordhues" w:date="2018-11-20T07:59:00Z">
        <w:r>
          <w:t>von Projektteam oder auch durch weitere externe Dienstleister umgesetzt werden können.</w:t>
        </w:r>
      </w:ins>
    </w:p>
    <w:p w:rsidR="001C5918" w:rsidRDefault="001C5918" w:rsidP="005F1FDA">
      <w:pPr>
        <w:pStyle w:val="berschrift2"/>
        <w:rPr>
          <w:ins w:id="132" w:author="Julius Nordhues" w:date="2018-11-20T09:34:00Z"/>
        </w:rPr>
      </w:pPr>
      <w:bookmarkStart w:id="133" w:name="_Toc530120615"/>
      <w:bookmarkStart w:id="134" w:name="_Toc531241887"/>
      <w:r>
        <w:t>3.</w:t>
      </w:r>
      <w:r w:rsidR="005F1FDA">
        <w:t>5</w:t>
      </w:r>
      <w:r>
        <w:t xml:space="preserve"> Projektstrukturplan</w:t>
      </w:r>
      <w:bookmarkEnd w:id="133"/>
      <w:bookmarkEnd w:id="134"/>
    </w:p>
    <w:p w:rsidR="00F37215" w:rsidRDefault="001C5918" w:rsidP="00F37215">
      <w:pPr>
        <w:keepNext/>
      </w:pPr>
      <w:ins w:id="135" w:author="Julius Nordhues" w:date="2018-11-20T09:34:00Z">
        <w:r>
          <w:object w:dxaOrig="1222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4.85pt" o:ole="">
              <v:imagedata r:id="rId10" o:title=""/>
            </v:shape>
            <o:OLEObject Type="Embed" ProgID="Visio.Drawing.15" ShapeID="_x0000_i1025" DrawAspect="Content" ObjectID="_1605587309" r:id="rId11"/>
          </w:object>
        </w:r>
      </w:ins>
    </w:p>
    <w:p w:rsidR="00F37215" w:rsidRDefault="00F37215" w:rsidP="00F37215">
      <w:pPr>
        <w:pStyle w:val="Beschriftung"/>
      </w:pPr>
      <w:bookmarkStart w:id="136" w:name="_Toc531241804"/>
      <w:r>
        <w:t xml:space="preserve">Abbildung </w:t>
      </w:r>
      <w:r w:rsidR="00404A94">
        <w:rPr>
          <w:noProof/>
        </w:rPr>
        <w:fldChar w:fldCharType="begin"/>
      </w:r>
      <w:r w:rsidR="00404A94">
        <w:rPr>
          <w:noProof/>
        </w:rPr>
        <w:instrText xml:space="preserve"> SEQ Abbildung \* ARABIC </w:instrText>
      </w:r>
      <w:r w:rsidR="00404A94">
        <w:rPr>
          <w:noProof/>
        </w:rPr>
        <w:fldChar w:fldCharType="separate"/>
      </w:r>
      <w:r>
        <w:rPr>
          <w:noProof/>
        </w:rPr>
        <w:t>1</w:t>
      </w:r>
      <w:r w:rsidR="00404A94">
        <w:rPr>
          <w:noProof/>
        </w:rPr>
        <w:fldChar w:fldCharType="end"/>
      </w:r>
      <w:r>
        <w:t xml:space="preserve"> - Projektstrukturplan</w:t>
      </w:r>
      <w:bookmarkEnd w:id="136"/>
    </w:p>
    <w:p w:rsidR="005F1FDA" w:rsidRDefault="005F1FDA">
      <w:pPr>
        <w:jc w:val="left"/>
      </w:pPr>
      <w:r>
        <w:br w:type="page"/>
      </w:r>
    </w:p>
    <w:p w:rsidR="001C5918" w:rsidRDefault="005F1FDA" w:rsidP="001C5918">
      <w:pPr>
        <w:pStyle w:val="berschrift1"/>
      </w:pPr>
      <w:bookmarkStart w:id="137" w:name="_Toc531241888"/>
      <w:bookmarkStart w:id="138" w:name="_Toc530120603"/>
      <w:r>
        <w:lastRenderedPageBreak/>
        <w:t xml:space="preserve">4 </w:t>
      </w:r>
      <w:r w:rsidR="001C5918">
        <w:t>Planung</w:t>
      </w:r>
      <w:bookmarkEnd w:id="137"/>
    </w:p>
    <w:p w:rsidR="00FD47D8" w:rsidRDefault="00FD47D8" w:rsidP="00FD47D8">
      <w:r>
        <w:t xml:space="preserve">In dem folgenden Abschnitt wird darauf eingegangen, wie die Muss-, Soll- und Kann-Ziele erreicht werden sollen. Danach werden die Systemfunktionen mithilfe von Anwendungsfall- und Flussdiagrammen erläutert. Ein einfacher Antrag wird beispielhaft an einem Wireframe, sowie einer zugehörigen XML-Prozessdatei </w:t>
      </w:r>
      <w:r w:rsidR="006A4F38">
        <w:t>verdeutlicht.</w:t>
      </w:r>
    </w:p>
    <w:p w:rsidR="006A4F38" w:rsidRPr="00FD47D8" w:rsidRDefault="006A4F38" w:rsidP="00FD47D8">
      <w:r>
        <w:t>Als letztes wird auf die Schnittstellen und Systemarchitektur eingegangen.</w:t>
      </w:r>
    </w:p>
    <w:p w:rsidR="005F1FDA" w:rsidRDefault="005F1FDA" w:rsidP="005F1FDA">
      <w:pPr>
        <w:pStyle w:val="berschrift2"/>
      </w:pPr>
      <w:bookmarkStart w:id="139" w:name="_Toc530120610"/>
      <w:bookmarkStart w:id="140" w:name="_Toc531241889"/>
      <w:r>
        <w:t>4.1 Praktische Umsetzung der Produkt-/Funktionsübersicht</w:t>
      </w:r>
      <w:bookmarkEnd w:id="139"/>
      <w:bookmarkEnd w:id="140"/>
    </w:p>
    <w:p w:rsidR="005F1FDA" w:rsidRDefault="005F1FDA" w:rsidP="005F1FDA">
      <w:pPr>
        <w:pStyle w:val="berschrift3"/>
      </w:pPr>
      <w:bookmarkStart w:id="141" w:name="_Toc530120611"/>
      <w:bookmarkStart w:id="142" w:name="_Toc531241890"/>
      <w:r>
        <w:t>4.1.1 Muss-Funktionen</w:t>
      </w:r>
      <w:bookmarkEnd w:id="141"/>
      <w:bookmarkEnd w:id="142"/>
    </w:p>
    <w:p w:rsidR="005F1FDA" w:rsidRDefault="00FD47D8" w:rsidP="005F1FDA">
      <w:pPr>
        <w:pStyle w:val="berschrift4"/>
      </w:pPr>
      <w:r>
        <w:t>4</w:t>
      </w:r>
      <w:r w:rsidR="005F1FDA">
        <w:t>.1.1</w:t>
      </w:r>
      <w:r>
        <w:t>.1</w:t>
      </w:r>
      <w:r w:rsidR="005F1FDA">
        <w:t xml:space="preserve"> XML-Prozessdateien überprüfen</w:t>
      </w:r>
    </w:p>
    <w:p w:rsidR="005F1FDA" w:rsidRDefault="005F1FDA" w:rsidP="005F1FDA">
      <w:pPr>
        <w:pStyle w:val="Listenabsatz"/>
        <w:ind w:left="0"/>
      </w:pPr>
      <w:r>
        <w:t>Um sicherzustellen, dass im weiteren Programmablauf keine Fehler geschehen, muss sichergestellt sein, dass Prozessdateien in sich korrekt und schlüssig sind. Zum Beispiel sollten Benutzeroberflächen-Elemente immer nur in ihren zugehörigen „&lt;Dialog&gt;“ Tags gefasst werden, statt frei im Dokument zu stehen.</w:t>
      </w:r>
    </w:p>
    <w:p w:rsidR="005F1FDA" w:rsidRDefault="005F1FDA">
      <w:pPr>
        <w:pStyle w:val="Listenabsatz"/>
        <w:numPr>
          <w:ilvl w:val="1"/>
          <w:numId w:val="1"/>
        </w:numPr>
        <w:ind w:left="720"/>
        <w:pPrChange w:id="143" w:author="Julius Nordhues" w:date="2018-11-20T14:22:00Z">
          <w:pPr>
            <w:pStyle w:val="Listenabsatz"/>
            <w:numPr>
              <w:ilvl w:val="1"/>
              <w:numId w:val="1"/>
            </w:numPr>
            <w:ind w:left="1440" w:hanging="360"/>
          </w:pPr>
        </w:pPrChange>
      </w:pPr>
      <w:r>
        <w:t>Auf Struktur</w:t>
      </w:r>
    </w:p>
    <w:p w:rsidR="005F1FDA" w:rsidRDefault="005F1FDA" w:rsidP="005F1FDA">
      <w:pPr>
        <w:pStyle w:val="Listenabsatz"/>
      </w:pPr>
      <w:r>
        <w:t>Es muss sichergestellt sein, dass die allgemeine Struktur eines Dokuments eingehalten wird. Die allgemeine Struktur ist wie folgt:</w:t>
      </w:r>
    </w:p>
    <w:p w:rsidR="005F1FDA" w:rsidRPr="005F0559" w:rsidRDefault="005F1FDA" w:rsidP="005F1FDA">
      <w:pPr>
        <w:pStyle w:val="Listenabsatz"/>
        <w:rPr>
          <w:rFonts w:ascii="Consolas" w:hAnsi="Consolas"/>
          <w:b/>
          <w:i/>
          <w:sz w:val="20"/>
        </w:rPr>
      </w:pPr>
      <w:r w:rsidRPr="005F0559">
        <w:rPr>
          <w:rFonts w:ascii="Consolas" w:hAnsi="Consolas"/>
          <w:b/>
          <w:i/>
          <w:sz w:val="20"/>
        </w:rPr>
        <w:t>&lt;process …&gt;</w:t>
      </w:r>
    </w:p>
    <w:p w:rsidR="005F1FDA" w:rsidRPr="005F0559" w:rsidRDefault="005F1FDA" w:rsidP="005F1FDA">
      <w:pPr>
        <w:pStyle w:val="Listenabsatz"/>
        <w:rPr>
          <w:rFonts w:ascii="Consolas" w:hAnsi="Consolas"/>
          <w:b/>
          <w:i/>
          <w:sz w:val="20"/>
        </w:rPr>
      </w:pPr>
      <w:r w:rsidRPr="005F0559">
        <w:rPr>
          <w:rFonts w:ascii="Consolas" w:hAnsi="Consolas"/>
          <w:b/>
          <w:i/>
          <w:sz w:val="20"/>
        </w:rPr>
        <w:tab/>
        <w:t>&lt;process</w:t>
      </w:r>
      <w:r>
        <w:rPr>
          <w:rFonts w:ascii="Consolas" w:hAnsi="Consolas"/>
          <w:b/>
          <w:i/>
          <w:sz w:val="20"/>
        </w:rPr>
        <w:t>-</w:t>
      </w:r>
      <w:r w:rsidRPr="005F0559">
        <w:rPr>
          <w:rFonts w:ascii="Consolas" w:hAnsi="Consolas"/>
          <w:b/>
          <w:i/>
          <w:sz w:val="20"/>
        </w:rPr>
        <w:t>step …&gt;</w:t>
      </w:r>
    </w:p>
    <w:p w:rsidR="005F1FDA" w:rsidRPr="005F0559" w:rsidRDefault="005F1FDA" w:rsidP="005F1FD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&lt;dialog …&gt;</w:t>
      </w:r>
    </w:p>
    <w:p w:rsidR="005F1FDA" w:rsidRPr="00855012" w:rsidRDefault="005F1FDA" w:rsidP="005F1FDA">
      <w:pPr>
        <w:pStyle w:val="Listenabsatz"/>
        <w:rPr>
          <w:rFonts w:ascii="Consolas" w:hAnsi="Consolas"/>
          <w:b/>
          <w:i/>
          <w:sz w:val="20"/>
          <w:lang w:val="en-US"/>
        </w:rPr>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r>
      <w:r w:rsidRPr="00855012">
        <w:rPr>
          <w:rFonts w:ascii="Consolas" w:hAnsi="Consolas"/>
          <w:b/>
          <w:i/>
          <w:sz w:val="20"/>
          <w:lang w:val="en-US"/>
        </w:rPr>
        <w:t>&lt;[inputelements] …/&gt;</w:t>
      </w:r>
    </w:p>
    <w:p w:rsidR="005F1FDA" w:rsidRPr="00855012" w:rsidRDefault="005F1FDA" w:rsidP="005F1FD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&lt;/dialog&gt;</w:t>
      </w:r>
    </w:p>
    <w:p w:rsidR="005F1FDA" w:rsidRPr="00855012" w:rsidRDefault="005F1FDA" w:rsidP="005F1FD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&lt;[processelements] …/&gt;</w:t>
      </w:r>
    </w:p>
    <w:p w:rsidR="005F1FDA" w:rsidRPr="00855012" w:rsidRDefault="005F1FDA" w:rsidP="005F1FDA">
      <w:pPr>
        <w:pStyle w:val="Listenabsatz"/>
        <w:rPr>
          <w:rFonts w:ascii="Consolas" w:hAnsi="Consolas"/>
          <w:b/>
          <w:i/>
          <w:sz w:val="20"/>
          <w:lang w:val="en-US"/>
        </w:rPr>
      </w:pPr>
      <w:r w:rsidRPr="00855012">
        <w:rPr>
          <w:rFonts w:ascii="Consolas" w:hAnsi="Consolas"/>
          <w:b/>
          <w:i/>
          <w:sz w:val="20"/>
          <w:lang w:val="en-US"/>
        </w:rPr>
        <w:tab/>
        <w:t>&lt;/process-step&gt;</w:t>
      </w:r>
    </w:p>
    <w:p w:rsidR="005F1FDA" w:rsidRPr="005F0559" w:rsidRDefault="005F1FDA" w:rsidP="005F1FDA">
      <w:pPr>
        <w:pStyle w:val="Listenabsatz"/>
        <w:rPr>
          <w:rFonts w:ascii="Consolas" w:hAnsi="Consolas"/>
          <w:b/>
          <w:i/>
          <w:sz w:val="20"/>
        </w:rPr>
      </w:pPr>
      <w:r w:rsidRPr="005F0559">
        <w:rPr>
          <w:rFonts w:ascii="Consolas" w:hAnsi="Consolas"/>
          <w:b/>
          <w:i/>
          <w:sz w:val="20"/>
        </w:rPr>
        <w:t>&lt;/process&gt;</w:t>
      </w:r>
    </w:p>
    <w:p w:rsidR="005F1FDA" w:rsidRDefault="005F1FDA">
      <w:pPr>
        <w:pStyle w:val="Listenabsatz"/>
        <w:numPr>
          <w:ilvl w:val="1"/>
          <w:numId w:val="1"/>
        </w:numPr>
        <w:ind w:left="720"/>
        <w:pPrChange w:id="144" w:author="Julius Nordhues" w:date="2018-11-20T14:22:00Z">
          <w:pPr>
            <w:pStyle w:val="Listenabsatz"/>
            <w:numPr>
              <w:ilvl w:val="1"/>
              <w:numId w:val="1"/>
            </w:numPr>
            <w:ind w:left="1440" w:hanging="360"/>
          </w:pPr>
        </w:pPrChange>
      </w:pPr>
      <w:r>
        <w:t>Auf Syntax</w:t>
      </w:r>
    </w:p>
    <w:p w:rsidR="005F1FDA" w:rsidRDefault="005F1FDA" w:rsidP="005F1FDA">
      <w:pPr>
        <w:pStyle w:val="Listenabsatz"/>
      </w:pPr>
      <w:r>
        <w:t>Die Syntax muss eingehalten werden. Ein Beispiel wäre die Syntax für die Verwendung von Platzhaltern. Platzhalter werden so formuliert: „[Placeholder]“ und rühren her von technischen Namen in anderen Teilen der XML-Datei, die aber ohne Klammern formuliert werden.</w:t>
      </w:r>
    </w:p>
    <w:p w:rsidR="005F1FDA" w:rsidRDefault="005F1FDA" w:rsidP="005F1FDA">
      <w:pPr>
        <w:pStyle w:val="Listenabsatz"/>
      </w:pPr>
      <w:r>
        <w:t>Ein Beispiel wäre ein Eingabetag im ersten Prozessschritt, der später weiterverwendet wird:</w:t>
      </w:r>
    </w:p>
    <w:p w:rsidR="005F1FDA" w:rsidRPr="006E427D" w:rsidRDefault="005F1FDA" w:rsidP="005F1FDA">
      <w:pPr>
        <w:pStyle w:val="Listenabsatz"/>
        <w:rPr>
          <w:rFonts w:ascii="Consolas" w:hAnsi="Consolas"/>
          <w:b/>
          <w:i/>
          <w:sz w:val="20"/>
          <w:lang w:val="en-GB"/>
        </w:rPr>
      </w:pPr>
      <w:r w:rsidRPr="006E427D">
        <w:rPr>
          <w:rFonts w:ascii="Consolas" w:hAnsi="Consolas"/>
          <w:b/>
          <w:i/>
          <w:sz w:val="20"/>
          <w:lang w:val="en-GB"/>
        </w:rPr>
        <w:t>&lt;process …&gt;</w:t>
      </w:r>
    </w:p>
    <w:p w:rsidR="005F1FDA" w:rsidRPr="006E427D" w:rsidRDefault="005F1FDA" w:rsidP="005F1FDA">
      <w:pPr>
        <w:pStyle w:val="Listenabsatz"/>
        <w:rPr>
          <w:rFonts w:ascii="Consolas" w:hAnsi="Consolas"/>
          <w:b/>
          <w:i/>
          <w:sz w:val="20"/>
          <w:lang w:val="en-GB"/>
        </w:rPr>
      </w:pPr>
      <w:r w:rsidRPr="006E427D">
        <w:rPr>
          <w:rFonts w:ascii="Consolas" w:hAnsi="Consolas"/>
          <w:b/>
          <w:i/>
          <w:sz w:val="20"/>
          <w:lang w:val="en-GB"/>
        </w:rPr>
        <w:tab/>
        <w:t>&lt;process</w:t>
      </w:r>
      <w:r>
        <w:rPr>
          <w:rFonts w:ascii="Consolas" w:hAnsi="Consolas"/>
          <w:b/>
          <w:i/>
          <w:sz w:val="20"/>
          <w:lang w:val="en-GB"/>
        </w:rPr>
        <w:t>-</w:t>
      </w:r>
      <w:r w:rsidRPr="006E427D">
        <w:rPr>
          <w:rFonts w:ascii="Consolas" w:hAnsi="Consolas"/>
          <w:b/>
          <w:i/>
          <w:sz w:val="20"/>
          <w:lang w:val="en-GB"/>
        </w:rPr>
        <w:t>step …&gt;</w:t>
      </w:r>
    </w:p>
    <w:p w:rsidR="005F1FDA" w:rsidRPr="006E427D" w:rsidRDefault="005F1FDA" w:rsidP="005F1FD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 …&gt;</w:t>
      </w:r>
    </w:p>
    <w:p w:rsidR="005F1FDA" w:rsidRPr="006E427D" w:rsidRDefault="005F1FDA" w:rsidP="005F1FD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5F1FDA" w:rsidRPr="006E427D" w:rsidRDefault="005F1FDA" w:rsidP="005F1FD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&lt;/dialog&gt;</w:t>
      </w:r>
    </w:p>
    <w:p w:rsidR="005F1FDA" w:rsidRDefault="005F1FDA" w:rsidP="005F1FDA">
      <w:pPr>
        <w:pStyle w:val="Listenabsatz"/>
        <w:rPr>
          <w:rFonts w:ascii="Consolas" w:hAnsi="Consolas"/>
          <w:b/>
          <w:i/>
          <w:sz w:val="20"/>
          <w:lang w:val="en-GB"/>
        </w:rPr>
      </w:pPr>
      <w:r w:rsidRPr="006E427D">
        <w:rPr>
          <w:rFonts w:ascii="Consolas" w:hAnsi="Consolas"/>
          <w:b/>
          <w:i/>
          <w:sz w:val="20"/>
          <w:lang w:val="en-GB"/>
        </w:rPr>
        <w:tab/>
        <w:t>&lt;/processstep&gt;</w:t>
      </w:r>
    </w:p>
    <w:p w:rsidR="005F1FDA" w:rsidRDefault="005F1FDA" w:rsidP="005F1FDA">
      <w:pPr>
        <w:pStyle w:val="Listenabsatz"/>
        <w:rPr>
          <w:rFonts w:ascii="Consolas" w:hAnsi="Consolas"/>
          <w:b/>
          <w:i/>
          <w:sz w:val="20"/>
          <w:lang w:val="en-GB"/>
        </w:rPr>
      </w:pPr>
      <w:r>
        <w:rPr>
          <w:rFonts w:ascii="Consolas" w:hAnsi="Consolas"/>
          <w:b/>
          <w:i/>
          <w:sz w:val="20"/>
          <w:lang w:val="en-GB"/>
        </w:rPr>
        <w:tab/>
        <w:t>&lt;process-step …&gt;</w:t>
      </w:r>
    </w:p>
    <w:p w:rsidR="005F1FDA" w:rsidRDefault="005F1FDA" w:rsidP="005F1FDA">
      <w:pPr>
        <w:pStyle w:val="Listenabsatz"/>
        <w:rPr>
          <w:rFonts w:ascii="Consolas" w:hAnsi="Consolas"/>
          <w:b/>
          <w:i/>
          <w:sz w:val="20"/>
          <w:lang w:val="en-GB"/>
        </w:rPr>
      </w:pPr>
      <w:r>
        <w:rPr>
          <w:rFonts w:ascii="Consolas" w:hAnsi="Consolas"/>
          <w:b/>
          <w:i/>
          <w:sz w:val="20"/>
          <w:lang w:val="en-GB"/>
        </w:rPr>
        <w:tab/>
      </w:r>
      <w:r>
        <w:rPr>
          <w:rFonts w:ascii="Consolas" w:hAnsi="Consolas"/>
          <w:b/>
          <w:i/>
          <w:sz w:val="20"/>
          <w:lang w:val="en-GB"/>
        </w:rPr>
        <w:tab/>
        <w:t>&lt;mail-notify target=”[teacher]” …/&gt;</w:t>
      </w:r>
    </w:p>
    <w:p w:rsidR="005F1FDA" w:rsidRPr="006E427D" w:rsidRDefault="005F1FDA" w:rsidP="005F1FDA">
      <w:pPr>
        <w:pStyle w:val="Listenabsatz"/>
        <w:rPr>
          <w:rFonts w:ascii="Consolas" w:hAnsi="Consolas"/>
          <w:b/>
          <w:i/>
          <w:sz w:val="20"/>
          <w:lang w:val="en-GB"/>
        </w:rPr>
      </w:pPr>
      <w:r>
        <w:rPr>
          <w:rFonts w:ascii="Consolas" w:hAnsi="Consolas"/>
          <w:b/>
          <w:i/>
          <w:sz w:val="20"/>
          <w:lang w:val="en-GB"/>
        </w:rPr>
        <w:tab/>
        <w:t>&lt;/process-step&gt;</w:t>
      </w:r>
    </w:p>
    <w:p w:rsidR="005F1FDA" w:rsidRPr="002E5187" w:rsidRDefault="005F1FDA" w:rsidP="005F1FDA">
      <w:pPr>
        <w:pStyle w:val="Listenabsatz"/>
        <w:rPr>
          <w:rFonts w:ascii="Consolas" w:hAnsi="Consolas"/>
          <w:b/>
          <w:i/>
          <w:sz w:val="20"/>
        </w:rPr>
      </w:pPr>
      <w:r w:rsidRPr="005F0559">
        <w:rPr>
          <w:rFonts w:ascii="Consolas" w:hAnsi="Consolas"/>
          <w:b/>
          <w:i/>
          <w:sz w:val="20"/>
        </w:rPr>
        <w:t>&lt;/process&gt;</w:t>
      </w:r>
    </w:p>
    <w:p w:rsidR="005F1FDA" w:rsidRDefault="005F1FDA">
      <w:pPr>
        <w:pStyle w:val="Listenabsatz"/>
        <w:numPr>
          <w:ilvl w:val="1"/>
          <w:numId w:val="1"/>
        </w:numPr>
        <w:ind w:left="720"/>
        <w:pPrChange w:id="145" w:author="Julius Nordhues" w:date="2018-11-20T14:22:00Z">
          <w:pPr>
            <w:pStyle w:val="Listenabsatz"/>
            <w:numPr>
              <w:ilvl w:val="1"/>
              <w:numId w:val="1"/>
            </w:numPr>
            <w:ind w:left="1440" w:hanging="360"/>
          </w:pPr>
        </w:pPrChange>
      </w:pPr>
      <w:r>
        <w:t>Allgemeine Korrektheit</w:t>
      </w:r>
    </w:p>
    <w:p w:rsidR="005F1FDA" w:rsidRDefault="005F1FDA" w:rsidP="005F1FDA">
      <w:pPr>
        <w:pStyle w:val="Listenabsatz"/>
      </w:pPr>
      <w:r>
        <w:t xml:space="preserve">An dieser Stelle wird die Einhaltung des allgemeinen Konzeptes geprüft. Das heißt, dass zum Beispiel kein Prozessschritt ohne Interaktion bestehen darf. Gibt es zum Beispiel weder ein Eingabefeld (Dialog -&gt; Teacherdropdown) noch eine Genehmigungsaufforderung (Validate) sondern nur eine E-Mailbenachrichtigung (Mail-Notify) ist das kein gültiger Prozessschritt, da er </w:t>
      </w:r>
      <w:r w:rsidR="00D34F5F">
        <w:t>überflüssig</w:t>
      </w:r>
      <w:r>
        <w:t xml:space="preserve"> wäre.</w:t>
      </w:r>
    </w:p>
    <w:p w:rsidR="005F1FDA" w:rsidRDefault="00FD47D8" w:rsidP="005F1FDA">
      <w:pPr>
        <w:pStyle w:val="berschrift4"/>
      </w:pPr>
      <w:r>
        <w:lastRenderedPageBreak/>
        <w:t>4.1</w:t>
      </w:r>
      <w:r w:rsidR="005F1FDA">
        <w:t>.1.2 XML-Prozessdateien zu Objekten interpretieren</w:t>
      </w:r>
    </w:p>
    <w:p w:rsidR="005F1FDA" w:rsidRDefault="005F1FDA" w:rsidP="005F1FDA">
      <w:pPr>
        <w:pStyle w:val="Listenabsatz"/>
        <w:ind w:left="0"/>
      </w:pPr>
      <w:r>
        <w:t xml:space="preserve">Zu diesem Zweck wird die XML-Datei Tag für Tag ausgelesen. Zu </w:t>
      </w:r>
      <w:del w:id="146" w:author="Julius Nordhues" w:date="2018-11-20T08:03:00Z">
        <w:r w:rsidDel="00FE518E">
          <w:delText>oberst</w:delText>
        </w:r>
      </w:del>
      <w:ins w:id="147" w:author="Julius Nordhues" w:date="2018-11-20T08:03:00Z">
        <w:r>
          <w:t>Oberst</w:t>
        </w:r>
      </w:ins>
      <w:r>
        <w:t xml:space="preserve"> liegt ein Process Objekt, dem dann eine Liste aus Process-Step Objekten zugeordnet wird. Jeder Process-Step hält dann eine Liste aus Dialog-Objekten, denen dann zuletzt Input-Elemente zugeordnet werden. Ebenfalls den Process-Steps untergeordnet, ist eine Auflistung an Prozessinteraktionen (Validate, etc.) und an Automatisierungen (Mail-Notify etc.).  Diese Struktur ermöglicht die komplette Abbildung des Prozesses in .NET Objekten. Somit muss die XML-Datei nur einmal eingelesen werden und danach kann der komplette Prozess davon unabhängig abgearbeitet werden. Dadurch ist der Quelltext besser separiert und lesbar.</w:t>
      </w:r>
    </w:p>
    <w:p w:rsidR="005F1FDA" w:rsidRDefault="00FD47D8" w:rsidP="005F1FDA">
      <w:pPr>
        <w:pStyle w:val="berschrift4"/>
      </w:pPr>
      <w:r>
        <w:t>4.1.</w:t>
      </w:r>
      <w:r w:rsidR="005F1FDA">
        <w:t>1.3 UI dynamisch aus Objekten erzeugen</w:t>
      </w:r>
    </w:p>
    <w:p w:rsidR="005F1FDA" w:rsidRDefault="005F1FDA" w:rsidP="005F1FDA">
      <w:pPr>
        <w:pStyle w:val="Listenabsatz"/>
        <w:ind w:left="0"/>
      </w:pPr>
      <w:r>
        <w:t>Die Benutzeroberfläche wird in Dialogverarbeitung gestaltet sein.</w:t>
      </w:r>
      <w:r w:rsidR="0006488F">
        <w:t xml:space="preserve"> Das bedeutet, dass immer einzelne Fenster (Dialoge) aufgerufen werden, in denen die Usereingabe getätigt werden soll.</w:t>
      </w:r>
      <w:r w:rsidR="008253B5">
        <w:t xml:space="preserve"> Der Dialog-</w:t>
      </w:r>
      <w:r>
        <w:t xml:space="preserve">Tag in einer Prozessdatei beschreibt einen eigenen Block mit Benutzeroberflächenelementen. Es wird immer nur ein Block auf einmal angezeigt. </w:t>
      </w:r>
    </w:p>
    <w:p w:rsidR="005F1FDA" w:rsidRDefault="005F1FDA" w:rsidP="005F1FDA">
      <w:pPr>
        <w:pStyle w:val="Listenabsatz"/>
        <w:ind w:left="0"/>
      </w:pPr>
    </w:p>
    <w:p w:rsidR="005F1FDA" w:rsidRDefault="001835C6" w:rsidP="005F1FDA">
      <w:pPr>
        <w:pStyle w:val="Listenabsatz"/>
        <w:ind w:left="0"/>
      </w:pPr>
      <w:r>
        <w:t>Jeder Eingabe-Tag steht für ein Eingabeobjekt. Dieses dient als Container für ein WPF Control, das es befüllt, sowie Methoden und Schnittstellen zur Interaktion mit diesem bereitstellt.</w:t>
      </w:r>
    </w:p>
    <w:p w:rsidR="005F1FDA" w:rsidRDefault="005F1FDA" w:rsidP="005F1FDA">
      <w:pPr>
        <w:pStyle w:val="Listenabsatz"/>
        <w:ind w:left="0"/>
      </w:pPr>
    </w:p>
    <w:p w:rsidR="005F1FDA" w:rsidRDefault="005F1FDA" w:rsidP="005F1FDA">
      <w:pPr>
        <w:pStyle w:val="Listenabsatz"/>
        <w:ind w:left="0"/>
      </w:pPr>
      <w:r>
        <w:t>Beispi</w:t>
      </w:r>
      <w:r w:rsidR="00FD47D8">
        <w:t>elsweise ist „teacher-dropdown“</w:t>
      </w:r>
      <w:r>
        <w:t xml:space="preserve"> eine</w:t>
      </w:r>
      <w:ins w:id="148" w:author="Julius Nordhues" w:date="2018-11-20T08:05:00Z">
        <w:r>
          <w:t>r</w:t>
        </w:r>
      </w:ins>
      <w:r>
        <w:t xml:space="preserve"> normale</w:t>
      </w:r>
      <w:ins w:id="149" w:author="Julius Nordhues" w:date="2018-11-20T08:05:00Z">
        <w:r>
          <w:t>n</w:t>
        </w:r>
      </w:ins>
      <w:r>
        <w:t xml:space="preserve"> Combobox zugeordnet. Diese wird von der Containerklasse mit einer Lehrerliste aus der Datenbank befüllt</w:t>
      </w:r>
      <w:r w:rsidR="001835C6">
        <w:t xml:space="preserve"> und gibt das ausgewählt Element als String zurück</w:t>
      </w:r>
      <w:r>
        <w:t>.</w:t>
      </w:r>
    </w:p>
    <w:p w:rsidR="005F1FDA" w:rsidRDefault="00FD47D8" w:rsidP="005F1FDA">
      <w:pPr>
        <w:pStyle w:val="berschrift5"/>
      </w:pPr>
      <w:r>
        <w:t>4.1.</w:t>
      </w:r>
      <w:r w:rsidR="005F1FDA">
        <w:t>1.4</w:t>
      </w:r>
      <w:r>
        <w:t xml:space="preserve"> </w:t>
      </w:r>
      <w:r w:rsidR="005F1FDA">
        <w:t>Ermöglichung allgemeiner Prozessgestaltung</w:t>
      </w:r>
    </w:p>
    <w:p w:rsidR="005F1FDA" w:rsidRDefault="00FD01D6" w:rsidP="005F1FDA">
      <w:r>
        <w:t>Prozesse müssen verschiedensten Anforderungen genügen. Zu den einfachsten zählt die Möglichkeit, sie in mehrere Schritte einzuteilen die jeweils genehmigt oder abgelehnt werden können.</w:t>
      </w:r>
    </w:p>
    <w:p w:rsidR="005F1FDA" w:rsidRDefault="005F1FDA" w:rsidP="005F1FDA">
      <w:r>
        <w:t>Gesetzliche Vorgaben können es zuweilen nötig machen, zur Papierform zurückzukehren. Deshalb muss die Software eine Möglichkeit bieten, Belege in Form von Word Vorlagen vorzubereiten, diese um Platzhalter anzureichern (Name, Adresse, etc.</w:t>
      </w:r>
      <w:r w:rsidR="00FD01D6">
        <w:t xml:space="preserve"> im Format [name],…) </w:t>
      </w:r>
      <w:r>
        <w:t>und diese auf den Server hochzuladen. In der XML Datei kann dann der Name der Vorlage angegeben und diese automatisch befüllt werden. Platzhalter für die es keine Äquivalente gibt werden durch Leerzeichen ersetzt.</w:t>
      </w:r>
    </w:p>
    <w:p w:rsidR="005F1FDA" w:rsidRDefault="00FD47D8" w:rsidP="005F1FDA">
      <w:pPr>
        <w:pStyle w:val="berschrift3"/>
      </w:pPr>
      <w:bookmarkStart w:id="150" w:name="_Toc531241891"/>
      <w:r>
        <w:t>4.1</w:t>
      </w:r>
      <w:r w:rsidR="005F1FDA">
        <w:t>.2 Soll-Funktionen</w:t>
      </w:r>
      <w:bookmarkEnd w:id="150"/>
    </w:p>
    <w:p w:rsidR="005F1FDA" w:rsidRDefault="00FD47D8" w:rsidP="005F1FDA">
      <w:pPr>
        <w:pStyle w:val="berschrift4"/>
      </w:pPr>
      <w:r>
        <w:t>4.1</w:t>
      </w:r>
      <w:r w:rsidR="005F1FDA">
        <w:t>.2.1 Prozessfortschritt verfolgen</w:t>
      </w:r>
    </w:p>
    <w:p w:rsidR="005F1FDA" w:rsidRDefault="005F1FDA" w:rsidP="005F1FDA">
      <w:r>
        <w:t xml:space="preserve">Die Datenbank muss Tabellen beinhalten, mit denen es möglich ist den Fortschritt eines angestoßenen Prozesses zu überprüfen. Die Software zeigt das dann im </w:t>
      </w:r>
      <w:r w:rsidR="002A483C">
        <w:t>oberen</w:t>
      </w:r>
      <w:r>
        <w:t xml:space="preserve"> Teil des Fensters als Fortschrittsanzeige an. In der XML-Prozessdatei erhalten die Prozess-Schritte auch Beschreibungstexte,</w:t>
      </w:r>
      <w:r w:rsidR="002A483C">
        <w:t xml:space="preserve"> die</w:t>
      </w:r>
      <w:r>
        <w:t xml:space="preserve"> in der UI angezeigt</w:t>
      </w:r>
      <w:r w:rsidR="002A483C">
        <w:t xml:space="preserve"> werden</w:t>
      </w:r>
      <w:r>
        <w:t>.</w:t>
      </w:r>
    </w:p>
    <w:p w:rsidR="005F1FDA" w:rsidRDefault="00FD47D8" w:rsidP="005F1FDA">
      <w:pPr>
        <w:pStyle w:val="berschrift4"/>
      </w:pPr>
      <w:r>
        <w:t>4.1</w:t>
      </w:r>
      <w:r w:rsidR="005F1FDA">
        <w:t>.2.2 Benachrichtigungssystem</w:t>
      </w:r>
    </w:p>
    <w:p w:rsidR="005F1FDA" w:rsidRDefault="005F1FDA" w:rsidP="005F1FDA">
      <w:r>
        <w:t>Die Client-Software stellt in regelmäßigen Abständen Anfragen an den Server, ob neue Prozessinstanzen bereitstehen, die ein Mitarbeiter abarbeiten muss, sowie ob es für, durch einen Mitarbeiter, erstellte Prozesse Aktualisierungen gibt, z.B. diese abgelehnt wurden.</w:t>
      </w:r>
    </w:p>
    <w:p w:rsidR="005F1FDA" w:rsidRDefault="005F1FDA" w:rsidP="005F1FDA">
      <w:r>
        <w:t>Der Webserver übermittelt den Status der aktuell für den User hinterlegten Prozesse und nach Abgleich der Fortschrittsdaten, erfragt der Client alle weiteren benötigten Informationen.</w:t>
      </w:r>
    </w:p>
    <w:p w:rsidR="005F1FDA" w:rsidRDefault="00FD47D8" w:rsidP="005F1FDA">
      <w:pPr>
        <w:pStyle w:val="berschrift4"/>
      </w:pPr>
      <w:r>
        <w:t>4.1</w:t>
      </w:r>
      <w:r w:rsidR="005F1FDA">
        <w:t>.2.3 Rollensystem</w:t>
      </w:r>
    </w:p>
    <w:p w:rsidR="005F1FDA" w:rsidRDefault="005F1FDA" w:rsidP="005F1FDA">
      <w:r>
        <w:t xml:space="preserve">Dem bisher vorgestellten Konzept muss ein Rollensystem zu Grunde liegen um datenschutzrechtlichen Anforderungen zu genügen. In diesem Sinne wird jedoch darauf verzichtet für jeden Lehrer eigene </w:t>
      </w:r>
      <w:r>
        <w:lastRenderedPageBreak/>
        <w:t xml:space="preserve">Rollen zuzuweisen. Stattdessen, erhalten nur die Teilnehmer eines Prozesses die übermittelten Informationen. Zuletzt gibt es Standardrollen, die in der Datenbank leicht austauschbar sind. Zu diesen gehören zum Beispiel Schulleiter und Sekretariat. Mitglieder dieser Rolle können in den XML Dateien über diese Bezeichnungen angesprochen werden. </w:t>
      </w:r>
    </w:p>
    <w:p w:rsidR="005F1FDA" w:rsidRPr="00A64594" w:rsidRDefault="005F1FDA" w:rsidP="005F1FDA">
      <w:pPr>
        <w:rPr>
          <w:lang w:val="en-US"/>
        </w:rPr>
      </w:pPr>
      <w:r>
        <w:t xml:space="preserve"> </w:t>
      </w:r>
      <w:r w:rsidRPr="00A64594">
        <w:rPr>
          <w:lang w:val="en-US"/>
        </w:rPr>
        <w:t>Beispiel:</w:t>
      </w:r>
    </w:p>
    <w:p w:rsidR="005F1FDA" w:rsidRPr="00A64594" w:rsidRDefault="005F1FDA" w:rsidP="005F1FDA">
      <w:pPr>
        <w:rPr>
          <w:rFonts w:ascii="Consolas" w:hAnsi="Consolas"/>
          <w:b/>
          <w:i/>
          <w:sz w:val="20"/>
          <w:lang w:val="en-US"/>
        </w:rPr>
      </w:pPr>
      <w:r w:rsidRPr="00A64594">
        <w:rPr>
          <w:rFonts w:ascii="Consolas" w:hAnsi="Consolas"/>
          <w:b/>
          <w:i/>
          <w:sz w:val="20"/>
          <w:lang w:val="en-US"/>
        </w:rPr>
        <w:t>&lt;process-step target=“Secretary“ …&gt;</w:t>
      </w:r>
    </w:p>
    <w:p w:rsidR="005F1FDA" w:rsidRDefault="005F1FDA" w:rsidP="005F1FDA">
      <w:r>
        <w:t>Es ist also keine Platzhalternotation von Nöten. Findet sich in einem target Attribut ein Text ohne Klammern wird davon ausgegangen, dass es sich um eine Standardrolle handelt. Diese wird über die Datenbank abgeglichen.</w:t>
      </w:r>
    </w:p>
    <w:p w:rsidR="005F1FDA" w:rsidRDefault="00FD47D8" w:rsidP="005F1FDA">
      <w:pPr>
        <w:pStyle w:val="berschrift4"/>
      </w:pPr>
      <w:r>
        <w:t>4.1</w:t>
      </w:r>
      <w:r w:rsidR="005F1FDA">
        <w:t>.2.4 Verwaltung und Erreichbarkeit von Prozessdateien</w:t>
      </w:r>
    </w:p>
    <w:p w:rsidR="005F1FDA" w:rsidRPr="00AF1EF1" w:rsidRDefault="005F1FDA" w:rsidP="005F1FDA">
      <w:r>
        <w:t>Um die verschiedenen Prozesse allgemein Verfügbar zu machen, werden diese über einen Teil des Clienttools auf den HTTP-Server hochgeladen und werden von dort bei Anfragen bezogen. So können die Prozesse zentral verwaltet und aktualisiert werden, was Verwirrung vermeiden und Standardisierung erleichtern kann.</w:t>
      </w:r>
    </w:p>
    <w:p w:rsidR="005F1FDA" w:rsidRDefault="00FD47D8" w:rsidP="005F1FDA">
      <w:pPr>
        <w:pStyle w:val="berschrift3"/>
      </w:pPr>
      <w:bookmarkStart w:id="151" w:name="_Toc531241892"/>
      <w:r>
        <w:t>4.1</w:t>
      </w:r>
      <w:r w:rsidR="005F1FDA">
        <w:t>.3 Kann-Funktionen</w:t>
      </w:r>
      <w:bookmarkEnd w:id="151"/>
    </w:p>
    <w:p w:rsidR="005F1FDA" w:rsidRPr="00437FBD" w:rsidRDefault="00383FBD" w:rsidP="005F1FDA">
      <w:r>
        <w:t>Es kann nötig werden</w:t>
      </w:r>
      <w:r w:rsidR="005F1FDA">
        <w:t>, Eingaben auf Bedingungen zu prüfen oder einfache Berechnungen durch Formeln in der XML-Datei durchzuführen. Diese würden .NET seitig als Strings aufgeschlüsselt, in Formeln umgewandelt, Platzhalter aufgelöst und</w:t>
      </w:r>
      <w:r>
        <w:t xml:space="preserve"> das Ergebnis</w:t>
      </w:r>
      <w:r w:rsidR="005F1FDA">
        <w:t xml:space="preserve"> dann berechnet werden.</w:t>
      </w:r>
    </w:p>
    <w:p w:rsidR="00383FBD" w:rsidRDefault="00383FBD">
      <w:pPr>
        <w:jc w:val="left"/>
        <w:rPr>
          <w:rFonts w:asciiTheme="majorHAnsi" w:hAnsiTheme="majorHAnsi" w:cstheme="majorBidi"/>
          <w:color w:val="2E74B5" w:themeColor="accent1" w:themeShade="BF"/>
          <w:sz w:val="26"/>
          <w:szCs w:val="26"/>
        </w:rPr>
      </w:pPr>
      <w:bookmarkStart w:id="152" w:name="_Toc531241893"/>
      <w:r>
        <w:br w:type="page"/>
      </w:r>
    </w:p>
    <w:p w:rsidR="00FD47D8" w:rsidRDefault="00FD47D8" w:rsidP="00FD47D8">
      <w:pPr>
        <w:pStyle w:val="berschrift2"/>
        <w:rPr>
          <w:rFonts w:eastAsiaTheme="minorHAnsi"/>
        </w:rPr>
      </w:pPr>
      <w:r>
        <w:rPr>
          <w:rFonts w:eastAsiaTheme="minorHAnsi"/>
        </w:rPr>
        <w:lastRenderedPageBreak/>
        <w:t xml:space="preserve">4.2 </w:t>
      </w:r>
      <w:ins w:id="153" w:author="Julius Nordhues" w:date="2018-11-20T14:42:00Z">
        <w:r>
          <w:rPr>
            <w:rFonts w:eastAsiaTheme="minorHAnsi"/>
          </w:rPr>
          <w:t>Anwendungsfalldiagramm</w:t>
        </w:r>
      </w:ins>
      <w:r>
        <w:rPr>
          <w:rFonts w:eastAsiaTheme="minorHAnsi"/>
        </w:rPr>
        <w:t>e:</w:t>
      </w:r>
      <w:bookmarkEnd w:id="152"/>
    </w:p>
    <w:p w:rsidR="00FD47D8" w:rsidRPr="00653F1E" w:rsidRDefault="00FD47D8" w:rsidP="00FD47D8">
      <w:r>
        <w:t>Im Folgenden finden sich Anwendungsfalldiagramme zur Verdeutlichung des Zusammenspiels von Verantwortlichen oder Betroffenen und dem Prozess</w:t>
      </w:r>
      <w:r w:rsidR="00F37215">
        <w:t>sy</w:t>
      </w:r>
      <w:r>
        <w:t>stem.</w:t>
      </w:r>
    </w:p>
    <w:p w:rsidR="00FD47D8" w:rsidRPr="00563EF1" w:rsidRDefault="00FD47D8" w:rsidP="00FD47D8">
      <w:pPr>
        <w:rPr>
          <w:ins w:id="154" w:author="Julius Nordhues" w:date="2018-11-20T14:42:00Z"/>
        </w:rPr>
      </w:pPr>
      <w:r>
        <w:t>Erstellung eines neuen Prozesses inklusive eines neuen Antrages, durch einen Administrator.</w:t>
      </w:r>
    </w:p>
    <w:p w:rsidR="00FD47D8" w:rsidRDefault="00FD47D8" w:rsidP="00FD47D8">
      <w:pPr>
        <w:keepNext/>
      </w:pPr>
      <w:ins w:id="155" w:author="Julius Nordhues" w:date="2018-11-20T14:42:00Z">
        <w:r>
          <w:object w:dxaOrig="13590" w:dyaOrig="4035">
            <v:shape id="_x0000_i1026" type="#_x0000_t75" style="width:453.75pt;height:136.45pt" o:ole="">
              <v:imagedata r:id="rId12" o:title=""/>
            </v:shape>
            <o:OLEObject Type="Embed" ProgID="Visio.Drawing.15" ShapeID="_x0000_i1026" DrawAspect="Content" ObjectID="_1605587310" r:id="rId13"/>
          </w:object>
        </w:r>
      </w:ins>
    </w:p>
    <w:p w:rsidR="00FD47D8" w:rsidRDefault="00FD47D8">
      <w:pPr>
        <w:pStyle w:val="Beschriftung"/>
        <w:pPrChange w:id="156" w:author="Julius Nordhues" w:date="2018-11-20T14:42:00Z">
          <w:pPr>
            <w:pStyle w:val="berschrift3"/>
          </w:pPr>
        </w:pPrChange>
      </w:pPr>
      <w:bookmarkStart w:id="157" w:name="_Toc530730220"/>
      <w:bookmarkStart w:id="158" w:name="_Toc530730302"/>
      <w:bookmarkStart w:id="159" w:name="_Toc530730424"/>
      <w:bookmarkStart w:id="160" w:name="_Toc531241805"/>
      <w:r>
        <w:t xml:space="preserve">Abbildung </w:t>
      </w:r>
      <w:r>
        <w:rPr>
          <w:noProof/>
        </w:rPr>
        <w:fldChar w:fldCharType="begin"/>
      </w:r>
      <w:r>
        <w:rPr>
          <w:noProof/>
        </w:rPr>
        <w:instrText xml:space="preserve"> SEQ Abbildung \* ARABIC </w:instrText>
      </w:r>
      <w:r>
        <w:rPr>
          <w:noProof/>
        </w:rPr>
        <w:fldChar w:fldCharType="separate"/>
      </w:r>
      <w:r w:rsidR="00F37215">
        <w:rPr>
          <w:noProof/>
        </w:rPr>
        <w:t>2</w:t>
      </w:r>
      <w:r>
        <w:rPr>
          <w:noProof/>
        </w:rPr>
        <w:fldChar w:fldCharType="end"/>
      </w:r>
      <w:r>
        <w:t xml:space="preserve"> - Prozesserstellung UseCase</w:t>
      </w:r>
      <w:bookmarkEnd w:id="157"/>
      <w:bookmarkEnd w:id="158"/>
      <w:bookmarkEnd w:id="159"/>
      <w:bookmarkEnd w:id="160"/>
    </w:p>
    <w:p w:rsidR="00383FBD" w:rsidRDefault="00383FBD" w:rsidP="00FD47D8"/>
    <w:p w:rsidR="00FD47D8" w:rsidRDefault="00FD47D8" w:rsidP="00FD47D8">
      <w:r>
        <w:t>Nutzung eines bestehenden Prozesses durch beispielsweise einer Lehrkraft.</w:t>
      </w:r>
    </w:p>
    <w:p w:rsidR="00FD47D8" w:rsidRDefault="0029235F" w:rsidP="00FD47D8">
      <w:pPr>
        <w:keepNext/>
      </w:pPr>
      <w:r>
        <w:object w:dxaOrig="8461" w:dyaOrig="3691">
          <v:shape id="_x0000_i1027" type="#_x0000_t75" style="width:422.8pt;height:184.2pt" o:ole="">
            <v:imagedata r:id="rId14" o:title=""/>
          </v:shape>
          <o:OLEObject Type="Embed" ProgID="Visio.Drawing.15" ShapeID="_x0000_i1027" DrawAspect="Content" ObjectID="_1605587311" r:id="rId15"/>
        </w:object>
      </w:r>
    </w:p>
    <w:p w:rsidR="00FD47D8" w:rsidRDefault="00FD47D8" w:rsidP="00FD47D8">
      <w:pPr>
        <w:pStyle w:val="Beschriftung"/>
      </w:pPr>
      <w:bookmarkStart w:id="161" w:name="_Toc530730221"/>
      <w:bookmarkStart w:id="162" w:name="_Toc530730303"/>
      <w:bookmarkStart w:id="163" w:name="_Toc530730425"/>
      <w:bookmarkStart w:id="164" w:name="_Toc531241806"/>
      <w:r>
        <w:t xml:space="preserve">Abbildung </w:t>
      </w:r>
      <w:r>
        <w:rPr>
          <w:noProof/>
        </w:rPr>
        <w:fldChar w:fldCharType="begin"/>
      </w:r>
      <w:r>
        <w:rPr>
          <w:noProof/>
        </w:rPr>
        <w:instrText xml:space="preserve"> SEQ Abbildung \* ARABIC </w:instrText>
      </w:r>
      <w:r>
        <w:rPr>
          <w:noProof/>
        </w:rPr>
        <w:fldChar w:fldCharType="separate"/>
      </w:r>
      <w:r w:rsidR="00F37215">
        <w:rPr>
          <w:noProof/>
        </w:rPr>
        <w:t>3</w:t>
      </w:r>
      <w:r>
        <w:rPr>
          <w:noProof/>
        </w:rPr>
        <w:fldChar w:fldCharType="end"/>
      </w:r>
      <w:r>
        <w:t xml:space="preserve"> - Prozessnutzung UseCase</w:t>
      </w:r>
      <w:bookmarkEnd w:id="161"/>
      <w:bookmarkEnd w:id="162"/>
      <w:bookmarkEnd w:id="163"/>
      <w:bookmarkEnd w:id="164"/>
    </w:p>
    <w:p w:rsidR="005F1FDA" w:rsidRPr="005F1FDA" w:rsidRDefault="005F1FDA" w:rsidP="005F1FDA"/>
    <w:p w:rsidR="005F1FDA" w:rsidRDefault="005F1FDA" w:rsidP="00FD47D8">
      <w:pPr>
        <w:pStyle w:val="berschrift2"/>
      </w:pPr>
      <w:bookmarkStart w:id="165" w:name="_Toc531241894"/>
      <w:r>
        <w:t>4.</w:t>
      </w:r>
      <w:r w:rsidR="00FD47D8">
        <w:t>3</w:t>
      </w:r>
      <w:r>
        <w:t xml:space="preserve"> Flussdiagramm:</w:t>
      </w:r>
      <w:bookmarkEnd w:id="165"/>
    </w:p>
    <w:p w:rsidR="005F1FDA" w:rsidRPr="00B0304E" w:rsidRDefault="005F1FDA" w:rsidP="005F1FDA">
      <w:r>
        <w:t>Die Prozessnutzung folgt einer klaren systematischen Abfolge deren technische Abläufe in der unteren Abbildung verdeutlicht werden</w:t>
      </w:r>
    </w:p>
    <w:p w:rsidR="005F1FDA" w:rsidRDefault="005F1FDA" w:rsidP="005F1FDA">
      <w:pPr>
        <w:keepNext/>
        <w:jc w:val="center"/>
      </w:pPr>
      <w:r>
        <w:object w:dxaOrig="7366" w:dyaOrig="15436">
          <v:shape id="_x0000_i1028" type="#_x0000_t75" style="width:280.45pt;height:590.25pt" o:ole="">
            <v:imagedata r:id="rId16" o:title=""/>
          </v:shape>
          <o:OLEObject Type="Embed" ProgID="Visio.Drawing.15" ShapeID="_x0000_i1028" DrawAspect="Content" ObjectID="_1605587312" r:id="rId17"/>
        </w:object>
      </w:r>
    </w:p>
    <w:p w:rsidR="005F1FDA" w:rsidRDefault="005F1FDA">
      <w:pPr>
        <w:pStyle w:val="Beschriftung"/>
        <w:jc w:val="center"/>
        <w:pPrChange w:id="166" w:author="Julius Nordhues" w:date="2018-11-20T14:22:00Z">
          <w:pPr>
            <w:pStyle w:val="berschrift3"/>
          </w:pPr>
        </w:pPrChange>
      </w:pPr>
      <w:bookmarkStart w:id="167" w:name="_Toc530730222"/>
      <w:bookmarkStart w:id="168" w:name="_Toc530730304"/>
      <w:bookmarkStart w:id="169" w:name="_Toc530730426"/>
      <w:bookmarkStart w:id="170" w:name="_Toc531241807"/>
      <w:r>
        <w:t xml:space="preserve">Abbildung </w:t>
      </w:r>
      <w:r>
        <w:rPr>
          <w:noProof/>
        </w:rPr>
        <w:fldChar w:fldCharType="begin"/>
      </w:r>
      <w:r>
        <w:rPr>
          <w:noProof/>
        </w:rPr>
        <w:instrText xml:space="preserve"> SEQ Abbildung \* ARABIC </w:instrText>
      </w:r>
      <w:r>
        <w:rPr>
          <w:noProof/>
        </w:rPr>
        <w:fldChar w:fldCharType="separate"/>
      </w:r>
      <w:r w:rsidR="00F37215">
        <w:rPr>
          <w:noProof/>
        </w:rPr>
        <w:t>4</w:t>
      </w:r>
      <w:r>
        <w:rPr>
          <w:noProof/>
        </w:rPr>
        <w:fldChar w:fldCharType="end"/>
      </w:r>
      <w:r>
        <w:t xml:space="preserve"> - Nutzung eines Prozesses</w:t>
      </w:r>
      <w:bookmarkEnd w:id="167"/>
      <w:bookmarkEnd w:id="168"/>
      <w:bookmarkEnd w:id="169"/>
      <w:bookmarkEnd w:id="170"/>
    </w:p>
    <w:p w:rsidR="00383FBD" w:rsidRDefault="00383FBD">
      <w:pPr>
        <w:jc w:val="left"/>
      </w:pPr>
      <w:r>
        <w:br w:type="page"/>
      </w:r>
    </w:p>
    <w:p w:rsidR="005F1FDA" w:rsidRPr="000337CF" w:rsidRDefault="005F1FDA" w:rsidP="005F1FDA">
      <w:r>
        <w:lastRenderedPageBreak/>
        <w:t>Der Prozess aus Nutzersicht hingegen ergibt sich wie folgt:</w:t>
      </w:r>
    </w:p>
    <w:p w:rsidR="005F1FDA" w:rsidRDefault="005F1FDA" w:rsidP="005F1FDA">
      <w:pPr>
        <w:keepNext/>
        <w:jc w:val="left"/>
      </w:pPr>
      <w:r>
        <w:object w:dxaOrig="6210" w:dyaOrig="2041">
          <v:shape id="_x0000_i1029" type="#_x0000_t75" style="width:310.6pt;height:101.3pt" o:ole="">
            <v:imagedata r:id="rId18" o:title=""/>
          </v:shape>
          <o:OLEObject Type="Embed" ProgID="Visio.Drawing.15" ShapeID="_x0000_i1029" DrawAspect="Content" ObjectID="_1605587313" r:id="rId19"/>
        </w:object>
      </w:r>
    </w:p>
    <w:p w:rsidR="005F1FDA" w:rsidRDefault="005F1FDA">
      <w:pPr>
        <w:pStyle w:val="Beschriftung"/>
        <w:jc w:val="left"/>
        <w:pPrChange w:id="171" w:author="Julius Nordhues" w:date="2018-11-20T14:46:00Z">
          <w:pPr>
            <w:pStyle w:val="berschrift3"/>
          </w:pPr>
        </w:pPrChange>
      </w:pPr>
      <w:bookmarkStart w:id="172" w:name="_Toc530730223"/>
      <w:bookmarkStart w:id="173" w:name="_Toc530730305"/>
      <w:bookmarkStart w:id="174" w:name="_Toc530730427"/>
      <w:bookmarkStart w:id="175" w:name="_Toc531241808"/>
      <w:r>
        <w:t xml:space="preserve">Abbildung </w:t>
      </w:r>
      <w:r>
        <w:rPr>
          <w:noProof/>
        </w:rPr>
        <w:fldChar w:fldCharType="begin"/>
      </w:r>
      <w:r>
        <w:rPr>
          <w:noProof/>
        </w:rPr>
        <w:instrText xml:space="preserve"> SEQ Abbildung \* ARABIC </w:instrText>
      </w:r>
      <w:r>
        <w:rPr>
          <w:noProof/>
        </w:rPr>
        <w:fldChar w:fldCharType="separate"/>
      </w:r>
      <w:r w:rsidR="00F37215">
        <w:rPr>
          <w:noProof/>
        </w:rPr>
        <w:t>5</w:t>
      </w:r>
      <w:r>
        <w:rPr>
          <w:noProof/>
        </w:rPr>
        <w:fldChar w:fldCharType="end"/>
      </w:r>
      <w:r>
        <w:t xml:space="preserve"> - Erstellung eines Prozesses</w:t>
      </w:r>
      <w:bookmarkEnd w:id="172"/>
      <w:bookmarkEnd w:id="173"/>
      <w:bookmarkEnd w:id="174"/>
      <w:bookmarkEnd w:id="175"/>
    </w:p>
    <w:p w:rsidR="005F1FDA" w:rsidRPr="005C1120" w:rsidRDefault="005F1FDA" w:rsidP="005F1FDA">
      <w:r>
        <w:t xml:space="preserve">In diesem Zuge interagiert er mit verschiedenen Eingabedialogen in der generierten Benutzeroberfläche. Die untere </w:t>
      </w:r>
      <w:r>
        <w:fldChar w:fldCharType="begin"/>
      </w:r>
      <w:r>
        <w:instrText xml:space="preserve"> REF _Ref530729863 \h </w:instrText>
      </w:r>
      <w:r>
        <w:fldChar w:fldCharType="separate"/>
      </w:r>
      <w:r>
        <w:t xml:space="preserve">Abbildung </w:t>
      </w:r>
      <w:r>
        <w:rPr>
          <w:noProof/>
        </w:rPr>
        <w:t>6</w:t>
      </w:r>
      <w:r>
        <w:fldChar w:fldCharType="end"/>
      </w:r>
      <w:r>
        <w:t xml:space="preserve"> zeigt exemplarisch einen solchen Dialog, für eine Unterrichtsortsverlegung.</w:t>
      </w:r>
    </w:p>
    <w:p w:rsidR="005F1FDA" w:rsidRDefault="005F1FDA" w:rsidP="005F1FDA">
      <w:pPr>
        <w:keepNext/>
      </w:pPr>
      <w:r>
        <w:rPr>
          <w:noProof/>
          <w:lang w:eastAsia="de-DE"/>
        </w:rPr>
        <w:drawing>
          <wp:inline distT="0" distB="0" distL="0" distR="0" wp14:anchorId="58BAE16E" wp14:editId="14672FBA">
            <wp:extent cx="5787974" cy="514996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png"/>
                    <pic:cNvPicPr/>
                  </pic:nvPicPr>
                  <pic:blipFill>
                    <a:blip r:embed="rId20">
                      <a:extLst>
                        <a:ext uri="{28A0092B-C50C-407E-A947-70E740481C1C}">
                          <a14:useLocalDpi xmlns:a14="http://schemas.microsoft.com/office/drawing/2010/main" val="0"/>
                        </a:ext>
                      </a:extLst>
                    </a:blip>
                    <a:stretch>
                      <a:fillRect/>
                    </a:stretch>
                  </pic:blipFill>
                  <pic:spPr>
                    <a:xfrm>
                      <a:off x="0" y="0"/>
                      <a:ext cx="5798065" cy="5158948"/>
                    </a:xfrm>
                    <a:prstGeom prst="rect">
                      <a:avLst/>
                    </a:prstGeom>
                  </pic:spPr>
                </pic:pic>
              </a:graphicData>
            </a:graphic>
          </wp:inline>
        </w:drawing>
      </w:r>
    </w:p>
    <w:p w:rsidR="005F1FDA" w:rsidRDefault="005F1FDA" w:rsidP="005F1FDA">
      <w:pPr>
        <w:pStyle w:val="Beschriftung"/>
      </w:pPr>
      <w:bookmarkStart w:id="176" w:name="_Ref530729863"/>
      <w:bookmarkStart w:id="177" w:name="_Ref530729752"/>
      <w:bookmarkStart w:id="178" w:name="_Toc530730224"/>
      <w:bookmarkStart w:id="179" w:name="_Toc530730306"/>
      <w:bookmarkStart w:id="180" w:name="_Toc530730428"/>
      <w:bookmarkStart w:id="181" w:name="_Toc531241809"/>
      <w:r>
        <w:t xml:space="preserve">Abbildung </w:t>
      </w:r>
      <w:r>
        <w:rPr>
          <w:noProof/>
        </w:rPr>
        <w:fldChar w:fldCharType="begin"/>
      </w:r>
      <w:r>
        <w:rPr>
          <w:noProof/>
        </w:rPr>
        <w:instrText xml:space="preserve"> SEQ Abbildung \* ARABIC </w:instrText>
      </w:r>
      <w:r>
        <w:rPr>
          <w:noProof/>
        </w:rPr>
        <w:fldChar w:fldCharType="separate"/>
      </w:r>
      <w:r w:rsidR="00F37215">
        <w:rPr>
          <w:noProof/>
        </w:rPr>
        <w:t>6</w:t>
      </w:r>
      <w:r>
        <w:rPr>
          <w:noProof/>
        </w:rPr>
        <w:fldChar w:fldCharType="end"/>
      </w:r>
      <w:bookmarkEnd w:id="176"/>
      <w:r>
        <w:t xml:space="preserve"> </w:t>
      </w:r>
      <w:bookmarkStart w:id="182" w:name="_Ref530729762"/>
      <w:r>
        <w:t>- Beispielabbildung der Formularansicht</w:t>
      </w:r>
      <w:bookmarkEnd w:id="177"/>
      <w:bookmarkEnd w:id="178"/>
      <w:bookmarkEnd w:id="179"/>
      <w:bookmarkEnd w:id="180"/>
      <w:bookmarkEnd w:id="182"/>
      <w:bookmarkEnd w:id="181"/>
      <w:r w:rsidR="00383FBD">
        <w:t xml:space="preserve"> eines Raumwechselantrags</w:t>
      </w:r>
    </w:p>
    <w:p w:rsidR="005F1FDA" w:rsidRDefault="005F1FDA" w:rsidP="005F1FDA"/>
    <w:p w:rsidR="005F1FDA" w:rsidRDefault="005F1FDA" w:rsidP="005F1FDA"/>
    <w:p w:rsidR="005F1FDA" w:rsidRDefault="005F1FDA" w:rsidP="005F1FDA"/>
    <w:p w:rsidR="005F1FDA" w:rsidRPr="00CE1E58" w:rsidRDefault="005F1FDA" w:rsidP="005F1FDA">
      <w:r>
        <w:lastRenderedPageBreak/>
        <w:t>Der in „</w:t>
      </w:r>
      <w:r>
        <w:fldChar w:fldCharType="begin"/>
      </w:r>
      <w:r>
        <w:instrText xml:space="preserve"> REF _Ref530729752 \h </w:instrText>
      </w:r>
      <w:r>
        <w:fldChar w:fldCharType="separate"/>
      </w:r>
      <w:r>
        <w:t xml:space="preserve">Abbildung </w:t>
      </w:r>
      <w:r>
        <w:rPr>
          <w:noProof/>
        </w:rPr>
        <w:t>6</w:t>
      </w:r>
      <w:r>
        <w:t xml:space="preserve"> - Beispielabbildung der Formularansicht</w:t>
      </w:r>
      <w:r>
        <w:fldChar w:fldCharType="end"/>
      </w:r>
      <w:r>
        <w:t xml:space="preserve">“ dargestellten Benutzeroberfläche steht eine Prozessdatei gegenüber, in der sich auch die zu sehenden Benutzeroberflächenelemente wiederfinden. Ein Beispiel zeigt </w:t>
      </w:r>
      <w:r>
        <w:fldChar w:fldCharType="begin"/>
      </w:r>
      <w:r>
        <w:instrText xml:space="preserve"> REF _Ref530729844 \h </w:instrText>
      </w:r>
      <w:r>
        <w:fldChar w:fldCharType="separate"/>
      </w:r>
      <w:r>
        <w:t xml:space="preserve">Abbildung </w:t>
      </w:r>
      <w:r>
        <w:rPr>
          <w:noProof/>
        </w:rPr>
        <w:t>7</w:t>
      </w:r>
      <w:r>
        <w:fldChar w:fldCharType="end"/>
      </w:r>
      <w:r>
        <w:t>.</w:t>
      </w:r>
      <w:r w:rsidRPr="00CE1E58">
        <w:t xml:space="preserve"> </w:t>
      </w:r>
    </w:p>
    <w:p w:rsidR="005F1FDA" w:rsidRDefault="005A1E80" w:rsidP="005F1FDA">
      <w:pPr>
        <w:keepNext/>
      </w:pPr>
      <w:r>
        <w:rPr>
          <w:noProof/>
          <w:lang w:eastAsia="de-DE"/>
        </w:rPr>
        <w:drawing>
          <wp:inline distT="0" distB="0" distL="0" distR="0" wp14:anchorId="25F43E02" wp14:editId="6D427F32">
            <wp:extent cx="5760720" cy="228473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84730"/>
                    </a:xfrm>
                    <a:prstGeom prst="rect">
                      <a:avLst/>
                    </a:prstGeom>
                  </pic:spPr>
                </pic:pic>
              </a:graphicData>
            </a:graphic>
          </wp:inline>
        </w:drawing>
      </w:r>
      <w:r>
        <w:rPr>
          <w:noProof/>
          <w:lang w:eastAsia="de-DE"/>
        </w:rPr>
        <w:t xml:space="preserve"> </w:t>
      </w:r>
    </w:p>
    <w:p w:rsidR="005F1FDA" w:rsidRDefault="005F1FDA" w:rsidP="005F1FDA">
      <w:pPr>
        <w:pStyle w:val="Beschriftung"/>
      </w:pPr>
      <w:bookmarkStart w:id="183" w:name="_Ref530729844"/>
      <w:bookmarkStart w:id="184" w:name="_Toc530730225"/>
      <w:bookmarkStart w:id="185" w:name="_Toc530730307"/>
      <w:bookmarkStart w:id="186" w:name="_Toc530730429"/>
      <w:bookmarkStart w:id="187" w:name="_Toc531241810"/>
      <w:r>
        <w:t xml:space="preserve">Abbildung </w:t>
      </w:r>
      <w:r>
        <w:rPr>
          <w:noProof/>
        </w:rPr>
        <w:fldChar w:fldCharType="begin"/>
      </w:r>
      <w:r>
        <w:rPr>
          <w:noProof/>
        </w:rPr>
        <w:instrText xml:space="preserve"> SEQ Abbildung \* ARABIC </w:instrText>
      </w:r>
      <w:r>
        <w:rPr>
          <w:noProof/>
        </w:rPr>
        <w:fldChar w:fldCharType="separate"/>
      </w:r>
      <w:r w:rsidR="00F37215">
        <w:rPr>
          <w:noProof/>
        </w:rPr>
        <w:t>7</w:t>
      </w:r>
      <w:r>
        <w:rPr>
          <w:noProof/>
        </w:rPr>
        <w:fldChar w:fldCharType="end"/>
      </w:r>
      <w:bookmarkEnd w:id="183"/>
      <w:r>
        <w:t xml:space="preserve"> </w:t>
      </w:r>
      <w:bookmarkStart w:id="188" w:name="_Ref530729826"/>
      <w:r>
        <w:t>- XML - Prozessdatei (Vorläufig)</w:t>
      </w:r>
      <w:bookmarkEnd w:id="184"/>
      <w:bookmarkEnd w:id="185"/>
      <w:bookmarkEnd w:id="186"/>
      <w:bookmarkEnd w:id="188"/>
      <w:bookmarkEnd w:id="187"/>
    </w:p>
    <w:p w:rsidR="005F1FDA" w:rsidRDefault="006A4F38" w:rsidP="005F1FDA">
      <w:pPr>
        <w:pStyle w:val="berschrift3"/>
      </w:pPr>
      <w:bookmarkStart w:id="189" w:name="_Toc531241895"/>
      <w:r>
        <w:t>4.3.1</w:t>
      </w:r>
      <w:r w:rsidR="005F1FDA">
        <w:t xml:space="preserve"> XML-Tags (Beispiele)</w:t>
      </w:r>
      <w:bookmarkEnd w:id="189"/>
    </w:p>
    <w:p w:rsidR="005F1FDA" w:rsidRDefault="005F1FDA" w:rsidP="005F1FDA">
      <w:r>
        <w:t xml:space="preserve">Die folgenden Befehle stellen ein vorläufiges Konzept dar. Syntax sowie </w:t>
      </w:r>
      <w:r w:rsidR="00B87A9C">
        <w:t>Schlüsselwörter</w:t>
      </w:r>
      <w:r>
        <w:t xml:space="preserve"> können sich im Laufe des Entwicklungsprozesses ändern.</w:t>
      </w:r>
    </w:p>
    <w:tbl>
      <w:tblPr>
        <w:tblStyle w:val="Gitternetztabelle2Akzent1"/>
        <w:tblW w:w="9782" w:type="dxa"/>
        <w:tblInd w:w="-284" w:type="dxa"/>
        <w:tblLook w:val="04A0" w:firstRow="1" w:lastRow="0" w:firstColumn="1" w:lastColumn="0" w:noHBand="0" w:noVBand="1"/>
      </w:tblPr>
      <w:tblGrid>
        <w:gridCol w:w="2549"/>
        <w:gridCol w:w="2266"/>
        <w:gridCol w:w="4967"/>
      </w:tblGrid>
      <w:tr w:rsidR="005F1FDA" w:rsidTr="00313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Default="005F1FDA" w:rsidP="0031335A">
            <w:pPr>
              <w:rPr>
                <w:b w:val="0"/>
                <w:bCs w:val="0"/>
              </w:rPr>
            </w:pPr>
            <w:r>
              <w:t>Tags</w:t>
            </w:r>
          </w:p>
        </w:tc>
        <w:tc>
          <w:tcPr>
            <w:tcW w:w="2266" w:type="dxa"/>
          </w:tcPr>
          <w:p w:rsidR="005F1FDA" w:rsidRDefault="005F1FDA" w:rsidP="0031335A">
            <w:pPr>
              <w:cnfStyle w:val="100000000000" w:firstRow="1" w:lastRow="0" w:firstColumn="0" w:lastColumn="0" w:oddVBand="0" w:evenVBand="0" w:oddHBand="0" w:evenHBand="0" w:firstRowFirstColumn="0" w:firstRowLastColumn="0" w:lastRowFirstColumn="0" w:lastRowLastColumn="0"/>
            </w:pPr>
            <w:r>
              <w:t>Attribute</w:t>
            </w:r>
          </w:p>
        </w:tc>
        <w:tc>
          <w:tcPr>
            <w:tcW w:w="4967" w:type="dxa"/>
          </w:tcPr>
          <w:p w:rsidR="005F1FDA" w:rsidRDefault="005F1FDA" w:rsidP="0031335A">
            <w:pPr>
              <w:cnfStyle w:val="100000000000" w:firstRow="1" w:lastRow="0" w:firstColumn="0" w:lastColumn="0" w:oddVBand="0" w:evenVBand="0" w:oddHBand="0" w:evenHBand="0" w:firstRowFirstColumn="0" w:firstRowLastColumn="0" w:lastRowFirstColumn="0" w:lastRowLastColumn="0"/>
            </w:pPr>
            <w:r>
              <w:t>Beschreibung</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Cs w:val="0"/>
                <w:sz w:val="21"/>
                <w:szCs w:val="21"/>
              </w:rPr>
            </w:pPr>
            <w:r w:rsidRPr="00877C74">
              <w:rPr>
                <w:b w:val="0"/>
                <w:sz w:val="21"/>
                <w:szCs w:val="21"/>
              </w:rPr>
              <w:t>&lt;process&gt;</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b/>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Äußerer Tag zur Festlegung eines neuen Prozesses</w:t>
            </w:r>
            <w:r>
              <w:rPr>
                <w:sz w:val="21"/>
                <w:szCs w:val="21"/>
              </w:rPr>
              <w:t>.</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Cs w:val="0"/>
                <w:sz w:val="21"/>
                <w:szCs w:val="21"/>
              </w:rPr>
            </w:pPr>
            <w:r w:rsidRPr="00877C74">
              <w:rPr>
                <w:b w:val="0"/>
                <w:sz w:val="21"/>
                <w:szCs w:val="21"/>
              </w:rPr>
              <w:t>&lt;process-step&gt;</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b/>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Ein einzelner Prozessschritt mit einem genauen Ziel</w:t>
            </w:r>
            <w:r>
              <w:rPr>
                <w:sz w:val="21"/>
                <w:szCs w:val="21"/>
              </w:rPr>
              <w:t>.</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Cs w:val="0"/>
                <w:sz w:val="21"/>
                <w:szCs w:val="21"/>
              </w:rPr>
            </w:pPr>
            <w:r w:rsidRPr="00877C74">
              <w:rPr>
                <w:b w:val="0"/>
                <w:sz w:val="21"/>
                <w:szCs w:val="21"/>
              </w:rPr>
              <w:t>&lt;dialog&gt;</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b/>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Eine einzelne Ansicht mit Eingabefeldern</w:t>
            </w:r>
            <w:r>
              <w:rPr>
                <w:sz w:val="21"/>
                <w:szCs w:val="21"/>
              </w:rPr>
              <w:t>.</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Cs w:val="0"/>
                <w:sz w:val="21"/>
                <w:szCs w:val="21"/>
              </w:rPr>
            </w:pP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b/>
                <w:sz w:val="21"/>
                <w:szCs w:val="21"/>
              </w:rPr>
            </w:pPr>
            <w:r w:rsidRPr="00877C74">
              <w:rPr>
                <w:sz w:val="21"/>
                <w:szCs w:val="21"/>
              </w:rPr>
              <w:t>name</w:t>
            </w: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Der technische Name der Eingabemethode. Datenbanktabellen und Platzhalter in Formularen werden an diesem Namen erkannt.</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Cs w:val="0"/>
                <w:sz w:val="21"/>
                <w:szCs w:val="21"/>
              </w:rPr>
            </w:pP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b/>
                <w:sz w:val="21"/>
                <w:szCs w:val="21"/>
              </w:rPr>
            </w:pPr>
            <w:r w:rsidRPr="00877C74">
              <w:rPr>
                <w:sz w:val="21"/>
                <w:szCs w:val="21"/>
              </w:rPr>
              <w:t>description</w:t>
            </w: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Der in der UI erscheinende Bezeichner.</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Cs w:val="0"/>
                <w:sz w:val="21"/>
                <w:szCs w:val="21"/>
              </w:rPr>
            </w:pP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b/>
                <w:sz w:val="21"/>
                <w:szCs w:val="21"/>
              </w:rPr>
            </w:pPr>
            <w:r w:rsidRPr="00877C74">
              <w:rPr>
                <w:sz w:val="21"/>
                <w:szCs w:val="21"/>
              </w:rPr>
              <w:t>obligatory</w:t>
            </w: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Erlaubt leere Eingaben</w:t>
            </w:r>
            <w:r>
              <w:rPr>
                <w:sz w:val="21"/>
                <w:szCs w:val="21"/>
              </w:rPr>
              <w:t>.</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sz w:val="21"/>
                <w:szCs w:val="21"/>
              </w:rPr>
            </w:pPr>
            <w:r w:rsidRPr="00877C74">
              <w:rPr>
                <w:sz w:val="21"/>
                <w:szCs w:val="21"/>
              </w:rPr>
              <w:t>Textboxes:</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&lt;number&gt;</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Erlaubt ganzzahlige Eingaben.</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&lt;decimal&gt;</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Erlaubt dezimale Eingaben</w:t>
            </w:r>
            <w:r>
              <w:rPr>
                <w:sz w:val="21"/>
                <w:szCs w:val="21"/>
              </w:rPr>
              <w:t>.</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&lt;text&gt;</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Erlaubt beliebige Eingaben</w:t>
            </w:r>
            <w:r>
              <w:rPr>
                <w:sz w:val="21"/>
                <w:szCs w:val="21"/>
              </w:rPr>
              <w:t>.</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sz w:val="21"/>
                <w:szCs w:val="21"/>
              </w:rPr>
            </w:pPr>
            <w:r w:rsidRPr="00877C74">
              <w:rPr>
                <w:sz w:val="21"/>
                <w:szCs w:val="21"/>
              </w:rPr>
              <w:t>Dropdownmenue</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&lt;teacher-dropdown&gt;</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Lädt eine Liste von Lehrern aus der Datenbank und gibt standardmäßig Vor- und Nachname zurück.</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&lt;student-dropdown&gt;</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Lädt eine Liste von Schülern aus der Datenbank und gibt standardmäßig Vor- und Nachname zurück.</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sz w:val="21"/>
                <w:szCs w:val="21"/>
              </w:rPr>
            </w:pPr>
            <w:r w:rsidRPr="00877C74">
              <w:rPr>
                <w:sz w:val="21"/>
                <w:szCs w:val="21"/>
              </w:rPr>
              <w:t>Other input types</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b/>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&lt;date-picker&gt;</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Zeigt eine Datumsauswahl an und gibt ein Datum im Format DD.MM.JJJJ.</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sz w:val="21"/>
                <w:szCs w:val="21"/>
              </w:rPr>
            </w:pPr>
            <w:r w:rsidRPr="00877C74">
              <w:rPr>
                <w:sz w:val="21"/>
                <w:szCs w:val="21"/>
              </w:rPr>
              <w:t>Process Elements</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&lt;validation&gt;</w:t>
            </w: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b/>
                <w:sz w:val="21"/>
                <w:szCs w:val="21"/>
              </w:rPr>
            </w:pP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Zeigt einen Button zur Genehmigung des aktuellen Standes an.</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r w:rsidRPr="00877C74">
              <w:rPr>
                <w:b w:val="0"/>
                <w:sz w:val="21"/>
                <w:szCs w:val="21"/>
              </w:rPr>
              <w:t>&lt;mailnotify&gt;</w:t>
            </w: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Sendet eine Benachrichtigungsemail.</w:t>
            </w:r>
          </w:p>
        </w:tc>
      </w:tr>
      <w:tr w:rsidR="005F1FDA" w:rsidTr="0031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sz w:val="21"/>
                <w:szCs w:val="21"/>
              </w:rPr>
            </w:pPr>
          </w:p>
        </w:tc>
        <w:tc>
          <w:tcPr>
            <w:tcW w:w="2266"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target</w:t>
            </w:r>
          </w:p>
        </w:tc>
        <w:tc>
          <w:tcPr>
            <w:tcW w:w="4967" w:type="dxa"/>
          </w:tcPr>
          <w:p w:rsidR="005F1FDA" w:rsidRPr="00877C74" w:rsidRDefault="005F1FDA" w:rsidP="0031335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Muss vom Typ Teacher oder ein Standardtyp sein und gibt das Ziel an</w:t>
            </w:r>
            <w:r>
              <w:rPr>
                <w:sz w:val="21"/>
                <w:szCs w:val="21"/>
              </w:rPr>
              <w:t>,</w:t>
            </w:r>
            <w:r w:rsidRPr="00877C74">
              <w:rPr>
                <w:sz w:val="21"/>
                <w:szCs w:val="21"/>
              </w:rPr>
              <w:t xml:space="preserve"> da</w:t>
            </w:r>
            <w:r>
              <w:rPr>
                <w:sz w:val="21"/>
                <w:szCs w:val="21"/>
              </w:rPr>
              <w:t>s</w:t>
            </w:r>
            <w:r w:rsidRPr="00877C74">
              <w:rPr>
                <w:sz w:val="21"/>
                <w:szCs w:val="21"/>
              </w:rPr>
              <w:t>s die E-Mail erhalten soll.</w:t>
            </w:r>
          </w:p>
        </w:tc>
      </w:tr>
      <w:tr w:rsidR="005F1FDA" w:rsidTr="0031335A">
        <w:tc>
          <w:tcPr>
            <w:cnfStyle w:val="001000000000" w:firstRow="0" w:lastRow="0" w:firstColumn="1" w:lastColumn="0" w:oddVBand="0" w:evenVBand="0" w:oddHBand="0" w:evenHBand="0" w:firstRowFirstColumn="0" w:firstRowLastColumn="0" w:lastRowFirstColumn="0" w:lastRowLastColumn="0"/>
            <w:tcW w:w="2549" w:type="dxa"/>
          </w:tcPr>
          <w:p w:rsidR="005F1FDA" w:rsidRPr="00877C74" w:rsidRDefault="005F1FDA" w:rsidP="0031335A">
            <w:pPr>
              <w:rPr>
                <w:b w:val="0"/>
                <w:sz w:val="21"/>
                <w:szCs w:val="21"/>
              </w:rPr>
            </w:pPr>
          </w:p>
        </w:tc>
        <w:tc>
          <w:tcPr>
            <w:tcW w:w="2266"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text</w:t>
            </w:r>
          </w:p>
        </w:tc>
        <w:tc>
          <w:tcPr>
            <w:tcW w:w="4967" w:type="dxa"/>
          </w:tcPr>
          <w:p w:rsidR="005F1FDA" w:rsidRPr="00877C74" w:rsidRDefault="005F1FDA" w:rsidP="0031335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Der Inhalt der Email. Darf Platzhalter beinhalten.</w:t>
            </w:r>
          </w:p>
        </w:tc>
      </w:tr>
    </w:tbl>
    <w:p w:rsidR="005F1FDA" w:rsidRDefault="005F1FDA" w:rsidP="005F1FDA">
      <w:pPr>
        <w:jc w:val="left"/>
      </w:pPr>
    </w:p>
    <w:p w:rsidR="005F1FDA" w:rsidRDefault="005F1FDA" w:rsidP="005F1FDA">
      <w:pPr>
        <w:jc w:val="left"/>
      </w:pPr>
    </w:p>
    <w:p w:rsidR="005F1FDA" w:rsidRPr="005F1FDA" w:rsidRDefault="005F1FDA" w:rsidP="005F1FDA"/>
    <w:p w:rsidR="003C0B60" w:rsidRDefault="006A4F38">
      <w:pPr>
        <w:pStyle w:val="berschrift2"/>
      </w:pPr>
      <w:bookmarkStart w:id="190" w:name="_Toc531241896"/>
      <w:r>
        <w:t xml:space="preserve">4.4 </w:t>
      </w:r>
      <w:r w:rsidR="003C0B60">
        <w:t>Zusammenfassung der Systemarchitektur</w:t>
      </w:r>
      <w:bookmarkEnd w:id="190"/>
    </w:p>
    <w:p w:rsidR="003C0B60" w:rsidRDefault="003C0B60">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C11437" w:rsidRDefault="00C11437" w:rsidP="00C11437">
      <w:pPr>
        <w:keepNext/>
      </w:pPr>
      <w:r w:rsidRPr="00C11437">
        <w:rPr>
          <w:noProof/>
          <w:lang w:eastAsia="de-DE"/>
        </w:rPr>
        <w:drawing>
          <wp:inline distT="0" distB="0" distL="0" distR="0">
            <wp:extent cx="3396343" cy="492469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tian.bauer\RiderProjects\dynamicDocs\DynamicDocsWPF\DynamicDocsWPF\PlantUML\Databas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401938" cy="4932810"/>
                    </a:xfrm>
                    <a:prstGeom prst="rect">
                      <a:avLst/>
                    </a:prstGeom>
                    <a:noFill/>
                    <a:ln>
                      <a:noFill/>
                    </a:ln>
                  </pic:spPr>
                </pic:pic>
              </a:graphicData>
            </a:graphic>
          </wp:inline>
        </w:drawing>
      </w:r>
    </w:p>
    <w:p w:rsidR="00C11437" w:rsidRPr="003C0B60" w:rsidRDefault="00C11437" w:rsidP="00C11437">
      <w:pPr>
        <w:pStyle w:val="Beschriftung"/>
      </w:pPr>
      <w:bookmarkStart w:id="191" w:name="_Ref530729841"/>
      <w:bookmarkStart w:id="192" w:name="_Toc530730219"/>
      <w:bookmarkStart w:id="193" w:name="_Toc530730301"/>
      <w:bookmarkStart w:id="194" w:name="_Toc530730423"/>
      <w:r>
        <w:t xml:space="preserve">Abbildung </w:t>
      </w:r>
      <w:bookmarkEnd w:id="191"/>
      <w:r w:rsidR="00F37215">
        <w:rPr>
          <w:noProof/>
        </w:rPr>
        <w:t>8</w:t>
      </w:r>
      <w:r>
        <w:t xml:space="preserve"> - ERD Der Datenbank</w:t>
      </w:r>
      <w:bookmarkEnd w:id="192"/>
      <w:bookmarkEnd w:id="193"/>
      <w:bookmarkEnd w:id="194"/>
    </w:p>
    <w:p w:rsidR="00BA7E30" w:rsidRDefault="006A4F38">
      <w:pPr>
        <w:pStyle w:val="berschrift2"/>
      </w:pPr>
      <w:bookmarkStart w:id="195" w:name="_Toc531241897"/>
      <w:r>
        <w:t>4.5</w:t>
      </w:r>
      <w:r w:rsidR="00B655F3">
        <w:t xml:space="preserve"> </w:t>
      </w:r>
      <w:r w:rsidR="001F3E69">
        <w:t>Beschreibung der Schnittstellen</w:t>
      </w:r>
      <w:bookmarkEnd w:id="138"/>
      <w:bookmarkEnd w:id="195"/>
    </w:p>
    <w:p w:rsidR="00A35A18" w:rsidRPr="00A35A18" w:rsidRDefault="00A35A18">
      <w:r>
        <w:t xml:space="preserve">Die Kommunikation zwischen MySQL-Server und </w:t>
      </w:r>
      <w:r w:rsidR="001F6508">
        <w:t>HTTP</w:t>
      </w:r>
      <w:r>
        <w:t>-Server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Representational State Transfer) bietet eine standardisierte Umsetzung einer Webschnittstelle an, die stateless ist, also ohne Sessions auskommt und stattdessen alle für eine Aktion benötigten Informationen wie Nutzernamen, Passwort und weiteres 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w:t>
      </w:r>
      <w:r w:rsidR="003D0343">
        <w:t>den externe Bibliotheken</w:t>
      </w:r>
      <w:r w:rsidR="00ED2655">
        <w:t xml:space="preserve"> mit sich bringen würden.</w:t>
      </w:r>
    </w:p>
    <w:p w:rsidR="0012418E" w:rsidRDefault="0029235F">
      <w:pPr>
        <w:pStyle w:val="berschrift2"/>
      </w:pPr>
      <w:bookmarkStart w:id="196" w:name="_Toc530120614"/>
      <w:bookmarkStart w:id="197" w:name="_Toc531241898"/>
      <w:r>
        <w:lastRenderedPageBreak/>
        <w:t>4.6</w:t>
      </w:r>
      <w:r w:rsidR="00B0300D">
        <w:t xml:space="preserve"> </w:t>
      </w:r>
      <w:r w:rsidR="0012418E">
        <w:t>Beurteilung der Machtbarkeit</w:t>
      </w:r>
      <w:bookmarkEnd w:id="196"/>
      <w:bookmarkEnd w:id="197"/>
    </w:p>
    <w:p w:rsidR="0012418E" w:rsidRDefault="0029235F">
      <w:pPr>
        <w:pStyle w:val="berschrift3"/>
      </w:pPr>
      <w:bookmarkStart w:id="198" w:name="_Toc530120616"/>
      <w:bookmarkStart w:id="199" w:name="_Toc531241899"/>
      <w:r>
        <w:t>4.6.1</w:t>
      </w:r>
      <w:r w:rsidR="00B0300D">
        <w:t xml:space="preserve"> </w:t>
      </w:r>
      <w:r w:rsidR="0012418E">
        <w:t>Zeitplanung</w:t>
      </w:r>
      <w:bookmarkEnd w:id="198"/>
      <w:bookmarkEnd w:id="199"/>
    </w:p>
    <w:p w:rsidR="00CA21D7" w:rsidRDefault="003C5390" w:rsidP="00CA21D7">
      <w:pPr>
        <w:keepNext/>
      </w:pPr>
      <w:r>
        <w:rPr>
          <w:noProof/>
          <w:lang w:eastAsia="de-DE"/>
        </w:rPr>
        <w:drawing>
          <wp:inline distT="0" distB="0" distL="0" distR="0" wp14:anchorId="0F4B8583" wp14:editId="234FE4C6">
            <wp:extent cx="6059091" cy="417697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8466" cy="4183442"/>
                    </a:xfrm>
                    <a:prstGeom prst="rect">
                      <a:avLst/>
                    </a:prstGeom>
                  </pic:spPr>
                </pic:pic>
              </a:graphicData>
            </a:graphic>
          </wp:inline>
        </w:drawing>
      </w:r>
    </w:p>
    <w:p w:rsidR="003C5390" w:rsidRPr="003C5390" w:rsidRDefault="00CA21D7" w:rsidP="00CA21D7">
      <w:pPr>
        <w:pStyle w:val="Beschriftung"/>
      </w:pPr>
      <w:bookmarkStart w:id="200" w:name="_Toc530730227"/>
      <w:bookmarkStart w:id="201" w:name="_Toc530730309"/>
      <w:bookmarkStart w:id="202" w:name="_Toc530730431"/>
      <w:bookmarkStart w:id="203" w:name="_Toc531241811"/>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F37215">
        <w:rPr>
          <w:noProof/>
        </w:rPr>
        <w:t>8</w:t>
      </w:r>
      <w:r w:rsidR="001F6508">
        <w:rPr>
          <w:noProof/>
        </w:rPr>
        <w:fldChar w:fldCharType="end"/>
      </w:r>
      <w:r>
        <w:t xml:space="preserve"> - GANTT - Diagramm</w:t>
      </w:r>
      <w:bookmarkEnd w:id="200"/>
      <w:bookmarkEnd w:id="201"/>
      <w:bookmarkEnd w:id="202"/>
      <w:bookmarkEnd w:id="203"/>
    </w:p>
    <w:p w:rsidR="0012418E" w:rsidRDefault="0029235F">
      <w:pPr>
        <w:pStyle w:val="berschrift3"/>
        <w:rPr>
          <w:ins w:id="204" w:author="Julius Nordhues" w:date="2018-11-20T14:01:00Z"/>
        </w:rPr>
      </w:pPr>
      <w:bookmarkStart w:id="205" w:name="_Toc531241900"/>
      <w:bookmarkStart w:id="206" w:name="_Toc530120617"/>
      <w:r>
        <w:t>4.6.2</w:t>
      </w:r>
      <w:r w:rsidR="00B0300D">
        <w:t xml:space="preserve"> </w:t>
      </w:r>
      <w:bookmarkStart w:id="207" w:name="_Toc530120618"/>
      <w:r w:rsidR="00B0300D">
        <w:t>Ablaufkontrolle und Meilensteine</w:t>
      </w:r>
      <w:bookmarkEnd w:id="207"/>
      <w:bookmarkEnd w:id="205"/>
      <w:del w:id="208" w:author="Julius Nordhues" w:date="2018-11-20T14:00:00Z">
        <w:r w:rsidR="0012418E" w:rsidDel="00E7711C">
          <w:delText>Phase</w:delText>
        </w:r>
      </w:del>
      <w:bookmarkEnd w:id="206"/>
    </w:p>
    <w:tbl>
      <w:tblPr>
        <w:tblStyle w:val="Gitternetztabelle3Akzent1"/>
        <w:tblW w:w="0" w:type="auto"/>
        <w:tblInd w:w="5" w:type="dxa"/>
        <w:tblLook w:val="04A0" w:firstRow="1" w:lastRow="0" w:firstColumn="1" w:lastColumn="0" w:noHBand="0" w:noVBand="1"/>
        <w:tblPrChange w:id="209" w:author="Julius Nordhues" w:date="2018-11-20T14:05:00Z">
          <w:tblPr>
            <w:tblStyle w:val="Tabellenraster"/>
            <w:tblW w:w="0" w:type="auto"/>
            <w:tblLook w:val="04A0" w:firstRow="1" w:lastRow="0" w:firstColumn="1" w:lastColumn="0" w:noHBand="0" w:noVBand="1"/>
          </w:tblPr>
        </w:tblPrChange>
      </w:tblPr>
      <w:tblGrid>
        <w:gridCol w:w="4319"/>
        <w:gridCol w:w="1329"/>
        <w:tblGridChange w:id="210">
          <w:tblGrid>
            <w:gridCol w:w="4531"/>
            <w:gridCol w:w="4531"/>
          </w:tblGrid>
        </w:tblGridChange>
      </w:tblGrid>
      <w:tr w:rsidR="00E7711C" w:rsidTr="00E7711C">
        <w:trPr>
          <w:cnfStyle w:val="100000000000" w:firstRow="1" w:lastRow="0" w:firstColumn="0" w:lastColumn="0" w:oddVBand="0" w:evenVBand="0" w:oddHBand="0" w:evenHBand="0" w:firstRowFirstColumn="0" w:firstRowLastColumn="0" w:lastRowFirstColumn="0" w:lastRowLastColumn="0"/>
          <w:ins w:id="211" w:author="Julius Nordhues" w:date="2018-11-20T14:01:00Z"/>
        </w:trPr>
        <w:tc>
          <w:tcPr>
            <w:cnfStyle w:val="001000000100" w:firstRow="0" w:lastRow="0" w:firstColumn="1" w:lastColumn="0" w:oddVBand="0" w:evenVBand="0" w:oddHBand="0" w:evenHBand="0" w:firstRowFirstColumn="1" w:firstRowLastColumn="0" w:lastRowFirstColumn="0" w:lastRowLastColumn="0"/>
            <w:tcW w:w="4319" w:type="dxa"/>
            <w:tcPrChange w:id="212" w:author="Julius Nordhues" w:date="2018-11-20T14:05:00Z">
              <w:tcPr>
                <w:tcW w:w="4531" w:type="dxa"/>
              </w:tcPr>
            </w:tcPrChange>
          </w:tcPr>
          <w:p w:rsidR="00E7711C" w:rsidRDefault="00E7711C">
            <w:pPr>
              <w:cnfStyle w:val="101000000100" w:firstRow="1" w:lastRow="0" w:firstColumn="1" w:lastColumn="0" w:oddVBand="0" w:evenVBand="0" w:oddHBand="0" w:evenHBand="0" w:firstRowFirstColumn="1" w:firstRowLastColumn="0" w:lastRowFirstColumn="0" w:lastRowLastColumn="0"/>
              <w:rPr>
                <w:ins w:id="213" w:author="Julius Nordhues" w:date="2018-11-20T14:01:00Z"/>
              </w:rPr>
            </w:pPr>
            <w:ins w:id="214" w:author="Julius Nordhues" w:date="2018-11-20T14:01:00Z">
              <w:r>
                <w:t>Meilenstein</w:t>
              </w:r>
            </w:ins>
          </w:p>
        </w:tc>
        <w:tc>
          <w:tcPr>
            <w:tcW w:w="1329" w:type="dxa"/>
            <w:tcPrChange w:id="215" w:author="Julius Nordhues" w:date="2018-11-20T14:05:00Z">
              <w:tcPr>
                <w:tcW w:w="4531" w:type="dxa"/>
              </w:tcPr>
            </w:tcPrChange>
          </w:tcPr>
          <w:p w:rsidR="00E7711C" w:rsidRDefault="00E7711C">
            <w:pPr>
              <w:cnfStyle w:val="100000000000" w:firstRow="1" w:lastRow="0" w:firstColumn="0" w:lastColumn="0" w:oddVBand="0" w:evenVBand="0" w:oddHBand="0" w:evenHBand="0" w:firstRowFirstColumn="0" w:firstRowLastColumn="0" w:lastRowFirstColumn="0" w:lastRowLastColumn="0"/>
              <w:rPr>
                <w:ins w:id="216" w:author="Julius Nordhues" w:date="2018-11-20T14:01:00Z"/>
              </w:rPr>
            </w:pPr>
            <w:ins w:id="217" w:author="Julius Nordhues" w:date="2018-11-20T14:02:00Z">
              <w:r>
                <w:t>Datum</w:t>
              </w:r>
            </w:ins>
          </w:p>
        </w:tc>
      </w:tr>
      <w:tr w:rsidR="00E7711C" w:rsidTr="00E7711C">
        <w:trPr>
          <w:cnfStyle w:val="000000100000" w:firstRow="0" w:lastRow="0" w:firstColumn="0" w:lastColumn="0" w:oddVBand="0" w:evenVBand="0" w:oddHBand="1" w:evenHBand="0" w:firstRowFirstColumn="0" w:firstRowLastColumn="0" w:lastRowFirstColumn="0" w:lastRowLastColumn="0"/>
          <w:ins w:id="218"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219" w:author="Julius Nordhues" w:date="2018-11-20T14:05:00Z">
              <w:tcPr>
                <w:tcW w:w="4531" w:type="dxa"/>
              </w:tcPr>
            </w:tcPrChange>
          </w:tcPr>
          <w:p w:rsidR="00E7711C" w:rsidRDefault="00E7711C">
            <w:pPr>
              <w:cnfStyle w:val="001000100000" w:firstRow="0" w:lastRow="0" w:firstColumn="1" w:lastColumn="0" w:oddVBand="0" w:evenVBand="0" w:oddHBand="1" w:evenHBand="0" w:firstRowFirstColumn="0" w:firstRowLastColumn="0" w:lastRowFirstColumn="0" w:lastRowLastColumn="0"/>
              <w:rPr>
                <w:ins w:id="220" w:author="Julius Nordhues" w:date="2018-11-20T14:02:00Z"/>
              </w:rPr>
            </w:pPr>
            <w:ins w:id="221" w:author="Julius Nordhues" w:date="2018-11-20T14:02:00Z">
              <w:r>
                <w:t>Projektantrag einreichen</w:t>
              </w:r>
            </w:ins>
          </w:p>
        </w:tc>
        <w:tc>
          <w:tcPr>
            <w:tcW w:w="1329" w:type="dxa"/>
            <w:tcPrChange w:id="222" w:author="Julius Nordhues" w:date="2018-11-20T14:05:00Z">
              <w:tcPr>
                <w:tcW w:w="4531" w:type="dxa"/>
              </w:tcPr>
            </w:tcPrChange>
          </w:tcPr>
          <w:p w:rsidR="00E7711C" w:rsidRDefault="00E7711C">
            <w:pPr>
              <w:cnfStyle w:val="000000100000" w:firstRow="0" w:lastRow="0" w:firstColumn="0" w:lastColumn="0" w:oddVBand="0" w:evenVBand="0" w:oddHBand="1" w:evenHBand="0" w:firstRowFirstColumn="0" w:firstRowLastColumn="0" w:lastRowFirstColumn="0" w:lastRowLastColumn="0"/>
              <w:rPr>
                <w:ins w:id="223" w:author="Julius Nordhues" w:date="2018-11-20T14:02:00Z"/>
              </w:rPr>
            </w:pPr>
            <w:ins w:id="224" w:author="Julius Nordhues" w:date="2018-11-20T14:02:00Z">
              <w:r>
                <w:t>16.11.2018</w:t>
              </w:r>
            </w:ins>
          </w:p>
        </w:tc>
      </w:tr>
      <w:tr w:rsidR="00E7711C" w:rsidTr="00E7711C">
        <w:trPr>
          <w:ins w:id="225"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226" w:author="Julius Nordhues" w:date="2018-11-20T14:05:00Z">
              <w:tcPr>
                <w:tcW w:w="4531" w:type="dxa"/>
              </w:tcPr>
            </w:tcPrChange>
          </w:tcPr>
          <w:p w:rsidR="00E7711C" w:rsidRDefault="00E7711C">
            <w:pPr>
              <w:rPr>
                <w:ins w:id="227" w:author="Julius Nordhues" w:date="2018-11-20T14:02:00Z"/>
              </w:rPr>
            </w:pPr>
            <w:ins w:id="228" w:author="Julius Nordhues" w:date="2018-11-20T14:03:00Z">
              <w:r>
                <w:t>Pflichtenheft einreichen</w:t>
              </w:r>
            </w:ins>
          </w:p>
        </w:tc>
        <w:tc>
          <w:tcPr>
            <w:tcW w:w="1329" w:type="dxa"/>
            <w:tcPrChange w:id="229" w:author="Julius Nordhues" w:date="2018-11-20T14:05:00Z">
              <w:tcPr>
                <w:tcW w:w="4531" w:type="dxa"/>
              </w:tcPr>
            </w:tcPrChange>
          </w:tcPr>
          <w:p w:rsidR="00E7711C" w:rsidRDefault="00E7711C">
            <w:pPr>
              <w:cnfStyle w:val="000000000000" w:firstRow="0" w:lastRow="0" w:firstColumn="0" w:lastColumn="0" w:oddVBand="0" w:evenVBand="0" w:oddHBand="0" w:evenHBand="0" w:firstRowFirstColumn="0" w:firstRowLastColumn="0" w:lastRowFirstColumn="0" w:lastRowLastColumn="0"/>
              <w:rPr>
                <w:ins w:id="230" w:author="Julius Nordhues" w:date="2018-11-20T14:02:00Z"/>
              </w:rPr>
            </w:pPr>
            <w:ins w:id="231" w:author="Julius Nordhues" w:date="2018-11-20T14:03:00Z">
              <w:r>
                <w:t>23.11.2018</w:t>
              </w:r>
            </w:ins>
          </w:p>
        </w:tc>
      </w:tr>
      <w:tr w:rsidR="00E7711C" w:rsidTr="00E7711C">
        <w:trPr>
          <w:cnfStyle w:val="000000100000" w:firstRow="0" w:lastRow="0" w:firstColumn="0" w:lastColumn="0" w:oddVBand="0" w:evenVBand="0" w:oddHBand="1" w:evenHBand="0" w:firstRowFirstColumn="0" w:firstRowLastColumn="0" w:lastRowFirstColumn="0" w:lastRowLastColumn="0"/>
          <w:ins w:id="232" w:author="Julius Nordhues" w:date="2018-11-20T14:03:00Z"/>
        </w:trPr>
        <w:tc>
          <w:tcPr>
            <w:cnfStyle w:val="001000000000" w:firstRow="0" w:lastRow="0" w:firstColumn="1" w:lastColumn="0" w:oddVBand="0" w:evenVBand="0" w:oddHBand="0" w:evenHBand="0" w:firstRowFirstColumn="0" w:firstRowLastColumn="0" w:lastRowFirstColumn="0" w:lastRowLastColumn="0"/>
            <w:tcW w:w="4319" w:type="dxa"/>
            <w:tcPrChange w:id="233" w:author="Julius Nordhues" w:date="2018-11-20T14:05:00Z">
              <w:tcPr>
                <w:tcW w:w="4531" w:type="dxa"/>
              </w:tcPr>
            </w:tcPrChange>
          </w:tcPr>
          <w:p w:rsidR="00E7711C" w:rsidRDefault="00E7711C">
            <w:pPr>
              <w:cnfStyle w:val="001000100000" w:firstRow="0" w:lastRow="0" w:firstColumn="1" w:lastColumn="0" w:oddVBand="0" w:evenVBand="0" w:oddHBand="1" w:evenHBand="0" w:firstRowFirstColumn="0" w:firstRowLastColumn="0" w:lastRowFirstColumn="0" w:lastRowLastColumn="0"/>
              <w:rPr>
                <w:ins w:id="234" w:author="Julius Nordhues" w:date="2018-11-20T14:03:00Z"/>
              </w:rPr>
            </w:pPr>
            <w:ins w:id="235" w:author="Julius Nordhues" w:date="2018-11-20T14:04:00Z">
              <w:r>
                <w:t>Fertigstellung eines lauffähigen Programmes</w:t>
              </w:r>
            </w:ins>
          </w:p>
        </w:tc>
        <w:tc>
          <w:tcPr>
            <w:tcW w:w="1329" w:type="dxa"/>
            <w:tcPrChange w:id="236" w:author="Julius Nordhues" w:date="2018-11-20T14:05:00Z">
              <w:tcPr>
                <w:tcW w:w="4531" w:type="dxa"/>
              </w:tcPr>
            </w:tcPrChange>
          </w:tcPr>
          <w:p w:rsidR="00E7711C" w:rsidRDefault="00E7711C">
            <w:pPr>
              <w:cnfStyle w:val="000000100000" w:firstRow="0" w:lastRow="0" w:firstColumn="0" w:lastColumn="0" w:oddVBand="0" w:evenVBand="0" w:oddHBand="1" w:evenHBand="0" w:firstRowFirstColumn="0" w:firstRowLastColumn="0" w:lastRowFirstColumn="0" w:lastRowLastColumn="0"/>
              <w:rPr>
                <w:ins w:id="237" w:author="Julius Nordhues" w:date="2018-11-20T14:03:00Z"/>
              </w:rPr>
            </w:pPr>
            <w:ins w:id="238" w:author="Julius Nordhues" w:date="2018-11-20T14:04:00Z">
              <w:r>
                <w:t>03.12.2018</w:t>
              </w:r>
            </w:ins>
          </w:p>
        </w:tc>
      </w:tr>
      <w:tr w:rsidR="00E7711C" w:rsidTr="00E7711C">
        <w:trPr>
          <w:ins w:id="239" w:author="Julius Nordhues" w:date="2018-11-20T14:04:00Z"/>
        </w:trPr>
        <w:tc>
          <w:tcPr>
            <w:cnfStyle w:val="001000000000" w:firstRow="0" w:lastRow="0" w:firstColumn="1" w:lastColumn="0" w:oddVBand="0" w:evenVBand="0" w:oddHBand="0" w:evenHBand="0" w:firstRowFirstColumn="0" w:firstRowLastColumn="0" w:lastRowFirstColumn="0" w:lastRowLastColumn="0"/>
            <w:tcW w:w="4319" w:type="dxa"/>
            <w:tcPrChange w:id="240" w:author="Julius Nordhues" w:date="2018-11-20T14:05:00Z">
              <w:tcPr>
                <w:tcW w:w="4531" w:type="dxa"/>
              </w:tcPr>
            </w:tcPrChange>
          </w:tcPr>
          <w:p w:rsidR="00E7711C" w:rsidRDefault="00E7711C">
            <w:pPr>
              <w:rPr>
                <w:ins w:id="241" w:author="Julius Nordhues" w:date="2018-11-20T14:04:00Z"/>
              </w:rPr>
            </w:pPr>
            <w:ins w:id="242" w:author="Julius Nordhues" w:date="2018-11-20T14:05:00Z">
              <w:r>
                <w:t>Abnahme</w:t>
              </w:r>
            </w:ins>
          </w:p>
        </w:tc>
        <w:tc>
          <w:tcPr>
            <w:tcW w:w="1329" w:type="dxa"/>
            <w:tcPrChange w:id="243" w:author="Julius Nordhues" w:date="2018-11-20T14:05:00Z">
              <w:tcPr>
                <w:tcW w:w="4531" w:type="dxa"/>
              </w:tcPr>
            </w:tcPrChange>
          </w:tcPr>
          <w:p w:rsidR="00E7711C" w:rsidRDefault="00E7711C">
            <w:pPr>
              <w:cnfStyle w:val="000000000000" w:firstRow="0" w:lastRow="0" w:firstColumn="0" w:lastColumn="0" w:oddVBand="0" w:evenVBand="0" w:oddHBand="0" w:evenHBand="0" w:firstRowFirstColumn="0" w:firstRowLastColumn="0" w:lastRowFirstColumn="0" w:lastRowLastColumn="0"/>
              <w:rPr>
                <w:ins w:id="244" w:author="Julius Nordhues" w:date="2018-11-20T14:04:00Z"/>
              </w:rPr>
            </w:pPr>
            <w:ins w:id="245" w:author="Julius Nordhues" w:date="2018-11-20T14:05:00Z">
              <w:r>
                <w:t>07.12.2018</w:t>
              </w:r>
            </w:ins>
          </w:p>
        </w:tc>
      </w:tr>
    </w:tbl>
    <w:p w:rsidR="003A7584" w:rsidRDefault="003A7584">
      <w:pPr>
        <w:pStyle w:val="berschrift2"/>
      </w:pPr>
    </w:p>
    <w:p w:rsidR="003A7584" w:rsidRDefault="003A7584">
      <w:pPr>
        <w:jc w:val="left"/>
        <w:rPr>
          <w:rFonts w:asciiTheme="majorHAnsi" w:eastAsiaTheme="majorEastAsia" w:hAnsiTheme="majorHAnsi" w:cstheme="majorBidi"/>
          <w:color w:val="2E74B5" w:themeColor="accent1" w:themeShade="BF"/>
          <w:sz w:val="26"/>
          <w:szCs w:val="26"/>
        </w:rPr>
      </w:pPr>
      <w:r>
        <w:br w:type="page"/>
      </w:r>
    </w:p>
    <w:p w:rsidR="001F3E69" w:rsidRDefault="0029235F">
      <w:pPr>
        <w:pStyle w:val="berschrift2"/>
      </w:pPr>
      <w:bookmarkStart w:id="246" w:name="_Toc530120619"/>
      <w:bookmarkStart w:id="247" w:name="_Toc531241901"/>
      <w:r>
        <w:lastRenderedPageBreak/>
        <w:t>4.7</w:t>
      </w:r>
      <w:r w:rsidR="00B0300D">
        <w:t xml:space="preserve"> </w:t>
      </w:r>
      <w:r w:rsidR="001F3E69">
        <w:t>Anforderungen an die Qualität</w:t>
      </w:r>
      <w:bookmarkEnd w:id="246"/>
      <w:bookmarkEnd w:id="247"/>
    </w:p>
    <w:tbl>
      <w:tblPr>
        <w:tblStyle w:val="Gitternetztabelle1hellAkzent1"/>
        <w:tblW w:w="9175" w:type="dxa"/>
        <w:tblLook w:val="04A0" w:firstRow="1" w:lastRow="0" w:firstColumn="1" w:lastColumn="0" w:noHBand="0" w:noVBand="1"/>
      </w:tblPr>
      <w:tblGrid>
        <w:gridCol w:w="2830"/>
        <w:gridCol w:w="6345"/>
      </w:tblGrid>
      <w:tr w:rsidR="003A7584" w:rsidTr="003A7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A7584" w:rsidRDefault="003A7584" w:rsidP="003A7584">
            <w:r>
              <w:t>Qualitätskriterium</w:t>
            </w:r>
          </w:p>
        </w:tc>
        <w:tc>
          <w:tcPr>
            <w:tcW w:w="6345" w:type="dxa"/>
          </w:tcPr>
          <w:p w:rsidR="003A7584" w:rsidRDefault="003A7584" w:rsidP="003A7584">
            <w:pPr>
              <w:cnfStyle w:val="100000000000" w:firstRow="1" w:lastRow="0" w:firstColumn="0" w:lastColumn="0" w:oddVBand="0" w:evenVBand="0" w:oddHBand="0" w:evenHBand="0" w:firstRowFirstColumn="0" w:firstRowLastColumn="0" w:lastRowFirstColumn="0" w:lastRowLastColumn="0"/>
            </w:pPr>
            <w:r>
              <w:t>Beschreibung</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3A7584">
            <w:r>
              <w:t>Korrektheit</w:t>
            </w:r>
          </w:p>
        </w:tc>
        <w:tc>
          <w:tcPr>
            <w:tcW w:w="6345" w:type="dxa"/>
          </w:tcPr>
          <w:p w:rsidR="00071BC4" w:rsidRDefault="00071BC4" w:rsidP="003A7584">
            <w:pPr>
              <w:cnfStyle w:val="000000000000" w:firstRow="0" w:lastRow="0" w:firstColumn="0" w:lastColumn="0" w:oddVBand="0" w:evenVBand="0" w:oddHBand="0" w:evenHBand="0" w:firstRowFirstColumn="0" w:firstRowLastColumn="0" w:lastRowFirstColumn="0" w:lastRowLastColumn="0"/>
            </w:pPr>
            <w:r>
              <w:t>Die Software sollte die Muss-Ziele erfüllen und verlässlich und fehlerfrei ausführen.</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Robustheit</w:t>
            </w:r>
          </w:p>
        </w:tc>
        <w:tc>
          <w:tcPr>
            <w:tcW w:w="6345" w:type="dxa"/>
          </w:tcPr>
          <w:p w:rsidR="00071BC4" w:rsidRDefault="00071BC4" w:rsidP="00167934">
            <w:pPr>
              <w:cnfStyle w:val="000000000000" w:firstRow="0" w:lastRow="0" w:firstColumn="0" w:lastColumn="0" w:oddVBand="0" w:evenVBand="0" w:oddHBand="0" w:evenHBand="0" w:firstRowFirstColumn="0" w:firstRowLastColumn="0" w:lastRowFirstColumn="0" w:lastRowLastColumn="0"/>
            </w:pPr>
            <w:r>
              <w:t>Die Software sollte auch bei f</w:t>
            </w:r>
            <w:r w:rsidR="00167934">
              <w:t>ehlerhaften Eingaben und Benutzerinteraktionen</w:t>
            </w:r>
            <w:r>
              <w:t xml:space="preserve"> geeignete Maßnahmen zur Fehlerbehebung ergreifen</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Erweiterbarkeit</w:t>
            </w:r>
          </w:p>
        </w:tc>
        <w:tc>
          <w:tcPr>
            <w:tcW w:w="6345" w:type="dxa"/>
          </w:tcPr>
          <w:p w:rsidR="00071BC4" w:rsidRDefault="00071BC4" w:rsidP="001F6508">
            <w:pPr>
              <w:cnfStyle w:val="000000000000" w:firstRow="0" w:lastRow="0" w:firstColumn="0" w:lastColumn="0" w:oddVBand="0" w:evenVBand="0" w:oddHBand="0" w:evenHBand="0" w:firstRowFirstColumn="0" w:firstRowLastColumn="0" w:lastRowFirstColumn="0" w:lastRowLastColumn="0"/>
            </w:pPr>
            <w:r>
              <w:t xml:space="preserve">Die Software sollte gut erweiterbar sein, da der Grundgedanke des Projektes ist, eine Lösung zu erschaffen, </w:t>
            </w:r>
            <w:r w:rsidR="00E94EF2">
              <w:t>die</w:t>
            </w:r>
            <w:r>
              <w:t xml:space="preserve"> von jedem anderen Entwickler erweiter- und anpassbar </w:t>
            </w:r>
            <w:r w:rsidR="001F6508">
              <w:t>ist</w:t>
            </w:r>
            <w:r>
              <w:t>.</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Wiederverwendbarkeit</w:t>
            </w:r>
          </w:p>
        </w:tc>
        <w:tc>
          <w:tcPr>
            <w:tcW w:w="6345" w:type="dxa"/>
          </w:tcPr>
          <w:p w:rsidR="00071BC4" w:rsidRDefault="00E94EF2" w:rsidP="00DA05BE">
            <w:pPr>
              <w:cnfStyle w:val="000000000000" w:firstRow="0" w:lastRow="0" w:firstColumn="0" w:lastColumn="0" w:oddVBand="0" w:evenVBand="0" w:oddHBand="0" w:evenHBand="0" w:firstRowFirstColumn="0" w:firstRowLastColumn="0" w:lastRowFirstColumn="0" w:lastRowLastColumn="0"/>
            </w:pPr>
            <w:r>
              <w:t>Die Software wird nur im Umfeld der ATIW Berufsschule zum Einsatz kommen, somit entfällt diese Anforderung.</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Kompatibilität</w:t>
            </w:r>
          </w:p>
        </w:tc>
        <w:tc>
          <w:tcPr>
            <w:tcW w:w="6345" w:type="dxa"/>
          </w:tcPr>
          <w:p w:rsidR="00071BC4" w:rsidRDefault="009E0E6E" w:rsidP="00DA05BE">
            <w:pPr>
              <w:cnfStyle w:val="000000000000" w:firstRow="0" w:lastRow="0" w:firstColumn="0" w:lastColumn="0" w:oddVBand="0" w:evenVBand="0" w:oddHBand="0" w:evenHBand="0" w:firstRowFirstColumn="0" w:firstRowLastColumn="0" w:lastRowFirstColumn="0" w:lastRowLastColumn="0"/>
            </w:pPr>
            <w:r>
              <w:t>Es bestehen wenige bis keine Schnittstellen zu anderen Programmen. Die Kompatibilität ist folglich zu vernachlässigen.</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Portabilität</w:t>
            </w:r>
          </w:p>
        </w:tc>
        <w:tc>
          <w:tcPr>
            <w:tcW w:w="6345" w:type="dxa"/>
          </w:tcPr>
          <w:p w:rsidR="00071BC4" w:rsidRDefault="009E0E6E" w:rsidP="00DA05BE">
            <w:pPr>
              <w:cnfStyle w:val="000000000000" w:firstRow="0" w:lastRow="0" w:firstColumn="0" w:lastColumn="0" w:oddVBand="0" w:evenVBand="0" w:oddHBand="0" w:evenHBand="0" w:firstRowFirstColumn="0" w:firstRowLastColumn="0" w:lastRowFirstColumn="0" w:lastRowLastColumn="0"/>
            </w:pPr>
            <w:r>
              <w:t>Die Software muss nicht auf andere Systeme übertragen werden, die Kompatibilität zwischen Windows-Versionen garantiert das .NET Framework.</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Benutzerfreundlichkeit</w:t>
            </w:r>
          </w:p>
        </w:tc>
        <w:tc>
          <w:tcPr>
            <w:tcW w:w="6345" w:type="dxa"/>
          </w:tcPr>
          <w:p w:rsidR="00071BC4" w:rsidRDefault="00071BC4" w:rsidP="00DA05BE">
            <w:pPr>
              <w:cnfStyle w:val="000000000000" w:firstRow="0" w:lastRow="0" w:firstColumn="0" w:lastColumn="0" w:oddVBand="0" w:evenVBand="0" w:oddHBand="0" w:evenHBand="0" w:firstRowFirstColumn="0" w:firstRowLastColumn="0" w:lastRowFirstColumn="0" w:lastRowLastColumn="0"/>
            </w:pPr>
            <w:r>
              <w:t>Benutzerfreundlichkeit steht an zweiter Stelle hinter Erweiterbarkeit und soll nicht nur für den Nutzer, sondern auch für den Administrator gegeben sein.</w:t>
            </w:r>
          </w:p>
        </w:tc>
      </w:tr>
    </w:tbl>
    <w:p w:rsidR="004D5E97" w:rsidRDefault="004D5E97">
      <w:pPr>
        <w:pStyle w:val="berschrift2"/>
      </w:pPr>
      <w:bookmarkStart w:id="248" w:name="_Toc530120620"/>
    </w:p>
    <w:tbl>
      <w:tblPr>
        <w:tblStyle w:val="Gitternetztabelle1hellAkzent1"/>
        <w:tblW w:w="6731" w:type="dxa"/>
        <w:tblLook w:val="04A0" w:firstRow="1" w:lastRow="0" w:firstColumn="1" w:lastColumn="0" w:noHBand="0" w:noVBand="1"/>
      </w:tblPr>
      <w:tblGrid>
        <w:gridCol w:w="2444"/>
        <w:gridCol w:w="1449"/>
        <w:gridCol w:w="1024"/>
        <w:gridCol w:w="1814"/>
      </w:tblGrid>
      <w:tr w:rsidR="004D5E97" w:rsidTr="004D5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Qualitätskriterium</w:t>
            </w:r>
          </w:p>
        </w:tc>
        <w:tc>
          <w:tcPr>
            <w:tcW w:w="1449" w:type="dxa"/>
          </w:tcPr>
          <w:p w:rsidR="004D5E97" w:rsidRDefault="004D5E97" w:rsidP="0031335A">
            <w:pPr>
              <w:cnfStyle w:val="100000000000" w:firstRow="1" w:lastRow="0" w:firstColumn="0" w:lastColumn="0" w:oddVBand="0" w:evenVBand="0" w:oddHBand="0" w:evenHBand="0" w:firstRowFirstColumn="0" w:firstRowLastColumn="0" w:lastRowFirstColumn="0" w:lastRowLastColumn="0"/>
            </w:pPr>
            <w:r>
              <w:t>Sehr wichtig</w:t>
            </w:r>
          </w:p>
        </w:tc>
        <w:tc>
          <w:tcPr>
            <w:tcW w:w="1024" w:type="dxa"/>
          </w:tcPr>
          <w:p w:rsidR="004D5E97" w:rsidRDefault="004D5E97" w:rsidP="0031335A">
            <w:pPr>
              <w:cnfStyle w:val="100000000000" w:firstRow="1" w:lastRow="0" w:firstColumn="0" w:lastColumn="0" w:oddVBand="0" w:evenVBand="0" w:oddHBand="0" w:evenHBand="0" w:firstRowFirstColumn="0" w:firstRowLastColumn="0" w:lastRowFirstColumn="0" w:lastRowLastColumn="0"/>
            </w:pPr>
            <w:r>
              <w:t>Wichtig</w:t>
            </w:r>
          </w:p>
        </w:tc>
        <w:tc>
          <w:tcPr>
            <w:tcW w:w="1814" w:type="dxa"/>
          </w:tcPr>
          <w:p w:rsidR="004D5E97" w:rsidRDefault="004D5E97" w:rsidP="0031335A">
            <w:pPr>
              <w:cnfStyle w:val="100000000000" w:firstRow="1" w:lastRow="0" w:firstColumn="0" w:lastColumn="0" w:oddVBand="0" w:evenVBand="0" w:oddHBand="0" w:evenHBand="0" w:firstRowFirstColumn="0" w:firstRowLastColumn="0" w:lastRowFirstColumn="0" w:lastRowLastColumn="0"/>
            </w:pPr>
            <w:r>
              <w:t>Weniger wichtig</w:t>
            </w: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Korrektheit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Robustheit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Erweiterbarkeit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Wiederverwendbarkeit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Kompatibilität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Portabilität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r>
      <w:tr w:rsidR="004D5E97" w:rsidTr="004D5E97">
        <w:tc>
          <w:tcPr>
            <w:cnfStyle w:val="001000000000" w:firstRow="0" w:lastRow="0" w:firstColumn="1" w:lastColumn="0" w:oddVBand="0" w:evenVBand="0" w:oddHBand="0" w:evenHBand="0" w:firstRowFirstColumn="0" w:firstRowLastColumn="0" w:lastRowFirstColumn="0" w:lastRowLastColumn="0"/>
            <w:tcW w:w="2444" w:type="dxa"/>
          </w:tcPr>
          <w:p w:rsidR="004D5E97" w:rsidRDefault="004D5E97" w:rsidP="0031335A">
            <w:r>
              <w:t>Benutzerfreundlichkeit</w:t>
            </w:r>
          </w:p>
        </w:tc>
        <w:tc>
          <w:tcPr>
            <w:tcW w:w="1449"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c>
          <w:tcPr>
            <w:tcW w:w="102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r>
              <w:t>X</w:t>
            </w:r>
          </w:p>
        </w:tc>
        <w:tc>
          <w:tcPr>
            <w:tcW w:w="1814" w:type="dxa"/>
          </w:tcPr>
          <w:p w:rsidR="004D5E97" w:rsidRDefault="004D5E97" w:rsidP="004D5E97">
            <w:pPr>
              <w:jc w:val="center"/>
              <w:cnfStyle w:val="000000000000" w:firstRow="0" w:lastRow="0" w:firstColumn="0" w:lastColumn="0" w:oddVBand="0" w:evenVBand="0" w:oddHBand="0" w:evenHBand="0" w:firstRowFirstColumn="0" w:firstRowLastColumn="0" w:lastRowFirstColumn="0" w:lastRowLastColumn="0"/>
            </w:pPr>
          </w:p>
        </w:tc>
      </w:tr>
    </w:tbl>
    <w:p w:rsidR="0006488F" w:rsidRDefault="0006488F" w:rsidP="004D5E97"/>
    <w:p w:rsidR="0006488F" w:rsidRPr="004D5E97" w:rsidRDefault="0006488F" w:rsidP="004D5E97">
      <w:r>
        <w:t>In der abschließenden Dokumentation wird ein Dokument mit den Testfällen diesbezüglich angehängt sein. Die Benutzerfreundlichkeit wird beim Testen mit dem Kunden abgefragt und laufend verbessert.</w:t>
      </w:r>
    </w:p>
    <w:p w:rsidR="00FB1299" w:rsidRDefault="00FB1299">
      <w:pPr>
        <w:jc w:val="left"/>
        <w:rPr>
          <w:rFonts w:asciiTheme="majorHAnsi" w:eastAsiaTheme="majorEastAsia" w:hAnsiTheme="majorHAnsi" w:cstheme="majorBidi"/>
          <w:color w:val="2E74B5" w:themeColor="accent1" w:themeShade="BF"/>
          <w:sz w:val="26"/>
          <w:szCs w:val="26"/>
        </w:rPr>
      </w:pPr>
      <w:bookmarkStart w:id="249" w:name="_Toc531241902"/>
      <w:r>
        <w:br w:type="page"/>
      </w:r>
    </w:p>
    <w:p w:rsidR="0012418E" w:rsidRDefault="0029235F">
      <w:pPr>
        <w:pStyle w:val="berschrift2"/>
      </w:pPr>
      <w:r>
        <w:lastRenderedPageBreak/>
        <w:t>4.8</w:t>
      </w:r>
      <w:r w:rsidR="00B0300D">
        <w:t xml:space="preserve"> </w:t>
      </w:r>
      <w:r w:rsidR="0012418E">
        <w:t>Einsatz von Techniken und Tools</w:t>
      </w:r>
      <w:bookmarkEnd w:id="248"/>
      <w:bookmarkEnd w:id="249"/>
    </w:p>
    <w:tbl>
      <w:tblPr>
        <w:tblStyle w:val="Tabellenraster"/>
        <w:tblW w:w="9175" w:type="dxa"/>
        <w:tblLook w:val="04A0" w:firstRow="1" w:lastRow="0" w:firstColumn="1" w:lastColumn="0" w:noHBand="0" w:noVBand="1"/>
      </w:tblPr>
      <w:tblGrid>
        <w:gridCol w:w="1356"/>
        <w:gridCol w:w="1277"/>
        <w:gridCol w:w="6542"/>
      </w:tblGrid>
      <w:tr w:rsidR="00917DF6" w:rsidTr="00DA05BE">
        <w:tc>
          <w:tcPr>
            <w:tcW w:w="1356" w:type="dxa"/>
          </w:tcPr>
          <w:p w:rsidR="005667BF" w:rsidRDefault="005667BF" w:rsidP="005667BF">
            <w:pPr>
              <w:jc w:val="left"/>
            </w:pPr>
            <w:r>
              <w:rPr>
                <w:noProof/>
                <w:lang w:eastAsia="de-DE"/>
              </w:rPr>
              <w:drawing>
                <wp:anchor distT="0" distB="0" distL="114300" distR="114300" simplePos="0" relativeHeight="251658240" behindDoc="0" locked="0" layoutInCell="1" allowOverlap="1">
                  <wp:simplePos x="0" y="0"/>
                  <wp:positionH relativeFrom="column">
                    <wp:posOffset>21949</wp:posOffset>
                  </wp:positionH>
                  <wp:positionV relativeFrom="paragraph">
                    <wp:posOffset>220731</wp:posOffset>
                  </wp:positionV>
                  <wp:extent cx="646430" cy="17526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5px-GitHub_logo_2013.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6430" cy="175260"/>
                          </a:xfrm>
                          <a:prstGeom prst="rect">
                            <a:avLst/>
                          </a:prstGeom>
                        </pic:spPr>
                      </pic:pic>
                    </a:graphicData>
                  </a:graphic>
                </wp:anchor>
              </w:drawing>
            </w:r>
          </w:p>
        </w:tc>
        <w:tc>
          <w:tcPr>
            <w:tcW w:w="1277" w:type="dxa"/>
          </w:tcPr>
          <w:p w:rsidR="005667BF" w:rsidRPr="00EC18E3" w:rsidRDefault="005667BF" w:rsidP="005667BF">
            <w:pPr>
              <w:jc w:val="left"/>
              <w:rPr>
                <w:b/>
              </w:rPr>
            </w:pPr>
            <w:r w:rsidRPr="00EC18E3">
              <w:rPr>
                <w:b/>
              </w:rPr>
              <w:t>GitHub</w:t>
            </w:r>
          </w:p>
        </w:tc>
        <w:tc>
          <w:tcPr>
            <w:tcW w:w="6542" w:type="dxa"/>
          </w:tcPr>
          <w:p w:rsidR="005667BF" w:rsidRPr="00917DF6" w:rsidRDefault="005667BF" w:rsidP="009E0E6E">
            <w:pPr>
              <w:rPr>
                <w:sz w:val="21"/>
                <w:szCs w:val="21"/>
              </w:rPr>
            </w:pPr>
            <w:r w:rsidRPr="00917DF6">
              <w:rPr>
                <w:sz w:val="21"/>
                <w:szCs w:val="21"/>
              </w:rPr>
              <w:t>GitHub ist ein Onlinedienst, der Software-Entwicklungsprojekte auf seinen Servern bereitstellt (Filehosting). Es bietet die Versionsverwaltung von quelloffener Software über ein Repository (Verzeichnis) an und erleichtert damit das gemeinsame Arbeiten an einem Projekt</w:t>
            </w:r>
          </w:p>
        </w:tc>
      </w:tr>
      <w:tr w:rsidR="00917DF6" w:rsidTr="00DA05BE">
        <w:tc>
          <w:tcPr>
            <w:tcW w:w="1356" w:type="dxa"/>
          </w:tcPr>
          <w:p w:rsidR="005667BF" w:rsidRDefault="005667BF" w:rsidP="005667BF">
            <w:r>
              <w:rPr>
                <w:noProof/>
                <w:lang w:eastAsia="de-DE"/>
              </w:rPr>
              <w:drawing>
                <wp:anchor distT="0" distB="0" distL="114300" distR="114300" simplePos="0" relativeHeight="251661312" behindDoc="0" locked="0" layoutInCell="1" allowOverlap="1">
                  <wp:simplePos x="0" y="0"/>
                  <wp:positionH relativeFrom="column">
                    <wp:posOffset>37852</wp:posOffset>
                  </wp:positionH>
                  <wp:positionV relativeFrom="paragraph">
                    <wp:posOffset>80783</wp:posOffset>
                  </wp:positionV>
                  <wp:extent cx="646430" cy="646430"/>
                  <wp:effectExtent l="0" t="0" r="1270" b="12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h1l265w_400x400.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6430" cy="646430"/>
                          </a:xfrm>
                          <a:prstGeom prst="rect">
                            <a:avLst/>
                          </a:prstGeom>
                        </pic:spPr>
                      </pic:pic>
                    </a:graphicData>
                  </a:graphic>
                </wp:anchor>
              </w:drawing>
            </w:r>
          </w:p>
        </w:tc>
        <w:tc>
          <w:tcPr>
            <w:tcW w:w="1277" w:type="dxa"/>
          </w:tcPr>
          <w:p w:rsidR="005667BF" w:rsidRPr="00EC18E3" w:rsidRDefault="005667BF" w:rsidP="005667BF">
            <w:pPr>
              <w:rPr>
                <w:b/>
              </w:rPr>
            </w:pPr>
            <w:r w:rsidRPr="00EC18E3">
              <w:rPr>
                <w:b/>
              </w:rPr>
              <w:t>Rider</w:t>
            </w:r>
          </w:p>
        </w:tc>
        <w:tc>
          <w:tcPr>
            <w:tcW w:w="6542" w:type="dxa"/>
          </w:tcPr>
          <w:p w:rsidR="005667BF" w:rsidRPr="00917DF6" w:rsidRDefault="005667BF" w:rsidP="009E0E6E">
            <w:pPr>
              <w:rPr>
                <w:sz w:val="21"/>
                <w:szCs w:val="21"/>
              </w:rPr>
            </w:pPr>
            <w:r w:rsidRPr="00917DF6">
              <w:rPr>
                <w:sz w:val="21"/>
                <w:szCs w:val="21"/>
              </w:rPr>
              <w:t>JetBrains Rider ist eine Cross-Plattform-IDE, welche</w:t>
            </w:r>
            <w:r w:rsidR="009E0E6E" w:rsidRPr="00917DF6">
              <w:rPr>
                <w:sz w:val="21"/>
                <w:szCs w:val="21"/>
              </w:rPr>
              <w:t xml:space="preserve"> die Ansätze von</w:t>
            </w:r>
            <w:r w:rsidRPr="00917DF6">
              <w:rPr>
                <w:sz w:val="21"/>
                <w:szCs w:val="21"/>
              </w:rPr>
              <w:t xml:space="preserve"> ReSharper und </w:t>
            </w:r>
            <w:r w:rsidR="009E0E6E" w:rsidRPr="00917DF6">
              <w:rPr>
                <w:sz w:val="21"/>
                <w:szCs w:val="21"/>
              </w:rPr>
              <w:t xml:space="preserve">der Java Entwicklungsumgebung </w:t>
            </w:r>
            <w:r w:rsidRPr="00917DF6">
              <w:rPr>
                <w:sz w:val="21"/>
                <w:szCs w:val="21"/>
              </w:rPr>
              <w:t>IntelliJ IDEA kombiniert. Es erleichtert die Arbeit mit Live Code Inspection, Refact</w:t>
            </w:r>
            <w:r w:rsidR="009E0E6E" w:rsidRPr="00917DF6">
              <w:rPr>
                <w:sz w:val="21"/>
                <w:szCs w:val="21"/>
              </w:rPr>
              <w:t>orings, Navigationshilfen, einem</w:t>
            </w:r>
            <w:r w:rsidRPr="00917DF6">
              <w:rPr>
                <w:sz w:val="21"/>
                <w:szCs w:val="21"/>
              </w:rPr>
              <w:t xml:space="preserve"> Runner für Unit-Tests, Debugging-Werkzeuge</w:t>
            </w:r>
            <w:r w:rsidR="009E0E6E" w:rsidRPr="00917DF6">
              <w:rPr>
                <w:sz w:val="21"/>
                <w:szCs w:val="21"/>
              </w:rPr>
              <w:t>n</w:t>
            </w:r>
            <w:r w:rsidRPr="00917DF6">
              <w:rPr>
                <w:sz w:val="21"/>
                <w:szCs w:val="21"/>
              </w:rPr>
              <w:t xml:space="preserve"> und Programmierhilfen.</w:t>
            </w:r>
          </w:p>
        </w:tc>
      </w:tr>
      <w:tr w:rsidR="00917DF6" w:rsidTr="00DA05BE">
        <w:tc>
          <w:tcPr>
            <w:tcW w:w="1356" w:type="dxa"/>
          </w:tcPr>
          <w:p w:rsidR="005667BF" w:rsidRDefault="003A7584" w:rsidP="005667BF">
            <w:r>
              <w:rPr>
                <w:noProof/>
                <w:lang w:eastAsia="de-DE"/>
              </w:rPr>
              <w:drawing>
                <wp:anchor distT="0" distB="0" distL="114300" distR="114300" simplePos="0" relativeHeight="251659264" behindDoc="0" locked="0" layoutInCell="1" allowOverlap="1">
                  <wp:simplePos x="0" y="0"/>
                  <wp:positionH relativeFrom="column">
                    <wp:posOffset>-41330</wp:posOffset>
                  </wp:positionH>
                  <wp:positionV relativeFrom="paragraph">
                    <wp:posOffset>111069</wp:posOffset>
                  </wp:positionV>
                  <wp:extent cx="803082" cy="356926"/>
                  <wp:effectExtent l="0" t="0" r="0" b="508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tUML.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03082" cy="356926"/>
                          </a:xfrm>
                          <a:prstGeom prst="rect">
                            <a:avLst/>
                          </a:prstGeom>
                        </pic:spPr>
                      </pic:pic>
                    </a:graphicData>
                  </a:graphic>
                  <wp14:sizeRelH relativeFrom="page">
                    <wp14:pctWidth>0</wp14:pctWidth>
                  </wp14:sizeRelH>
                  <wp14:sizeRelV relativeFrom="page">
                    <wp14:pctHeight>0</wp14:pctHeight>
                  </wp14:sizeRelV>
                </wp:anchor>
              </w:drawing>
            </w:r>
          </w:p>
        </w:tc>
        <w:tc>
          <w:tcPr>
            <w:tcW w:w="1277" w:type="dxa"/>
          </w:tcPr>
          <w:p w:rsidR="005667BF" w:rsidRPr="00EC18E3" w:rsidRDefault="005667BF" w:rsidP="005667BF">
            <w:pPr>
              <w:rPr>
                <w:b/>
              </w:rPr>
            </w:pPr>
            <w:r w:rsidRPr="00EC18E3">
              <w:rPr>
                <w:b/>
              </w:rPr>
              <w:t>PlantUML</w:t>
            </w:r>
          </w:p>
        </w:tc>
        <w:tc>
          <w:tcPr>
            <w:tcW w:w="6542" w:type="dxa"/>
          </w:tcPr>
          <w:p w:rsidR="005667BF" w:rsidRPr="00917DF6" w:rsidRDefault="005667BF" w:rsidP="008200DA">
            <w:pPr>
              <w:rPr>
                <w:sz w:val="21"/>
                <w:szCs w:val="21"/>
              </w:rPr>
            </w:pPr>
            <w:r w:rsidRPr="00917DF6">
              <w:rPr>
                <w:sz w:val="21"/>
                <w:szCs w:val="21"/>
              </w:rPr>
              <w:t>PlantUML ist ein quelloffenes Projekt</w:t>
            </w:r>
            <w:r w:rsidR="009E0E6E" w:rsidRPr="00917DF6">
              <w:rPr>
                <w:sz w:val="21"/>
                <w:szCs w:val="21"/>
              </w:rPr>
              <w:t xml:space="preserve"> zur Erstellung von UML Diagrammen in einer eigenen DSL (Domain Specific Language)</w:t>
            </w:r>
            <w:r w:rsidRPr="00917DF6">
              <w:rPr>
                <w:sz w:val="21"/>
                <w:szCs w:val="21"/>
              </w:rPr>
              <w:t>.</w:t>
            </w:r>
            <w:r w:rsidR="008200DA" w:rsidRPr="00917DF6">
              <w:rPr>
                <w:sz w:val="21"/>
                <w:szCs w:val="21"/>
              </w:rPr>
              <w:t xml:space="preserve"> Damit sind UML Diagramme leicht über Versionsverwaltungen austauschbar und der Formatierung wird automatisch Sorge getragen.</w:t>
            </w:r>
          </w:p>
        </w:tc>
      </w:tr>
      <w:tr w:rsidR="00917DF6" w:rsidTr="00DA05BE">
        <w:tc>
          <w:tcPr>
            <w:tcW w:w="1356" w:type="dxa"/>
          </w:tcPr>
          <w:p w:rsidR="005667BF" w:rsidRDefault="003A7584" w:rsidP="005667BF">
            <w:r>
              <w:rPr>
                <w:noProof/>
                <w:lang w:eastAsia="de-DE"/>
              </w:rPr>
              <w:drawing>
                <wp:anchor distT="0" distB="0" distL="114300" distR="114300" simplePos="0" relativeHeight="251660288" behindDoc="0" locked="0" layoutInCell="1" allowOverlap="1">
                  <wp:simplePos x="0" y="0"/>
                  <wp:positionH relativeFrom="column">
                    <wp:posOffset>77608</wp:posOffset>
                  </wp:positionH>
                  <wp:positionV relativeFrom="paragraph">
                    <wp:posOffset>42296</wp:posOffset>
                  </wp:positionV>
                  <wp:extent cx="548640" cy="548640"/>
                  <wp:effectExtent l="0" t="0" r="3810" b="381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1277" w:type="dxa"/>
          </w:tcPr>
          <w:p w:rsidR="005667BF" w:rsidRPr="00EC18E3" w:rsidRDefault="005667BF" w:rsidP="005667BF">
            <w:pPr>
              <w:rPr>
                <w:b/>
              </w:rPr>
            </w:pPr>
            <w:r w:rsidRPr="00EC18E3">
              <w:rPr>
                <w:b/>
              </w:rPr>
              <w:t>.NET</w:t>
            </w:r>
          </w:p>
        </w:tc>
        <w:tc>
          <w:tcPr>
            <w:tcW w:w="6542" w:type="dxa"/>
          </w:tcPr>
          <w:p w:rsidR="005667BF" w:rsidRPr="00917DF6" w:rsidRDefault="008200DA" w:rsidP="009E0E6E">
            <w:pPr>
              <w:rPr>
                <w:sz w:val="21"/>
                <w:szCs w:val="21"/>
              </w:rPr>
            </w:pPr>
            <w:r w:rsidRPr="00917DF6">
              <w:rPr>
                <w:sz w:val="21"/>
                <w:szCs w:val="21"/>
              </w:rPr>
              <w:t>Die Software wird auf Basis des .NET Frameworks entwickelt. Einem Framework, dass mit einer weitreichenden Windows-Integration und hoher Kompatibilität aufwartet. Die zugehörige Programmiersprachen sind VC++, C#, VB und F#, wobei wir uns an dieser Stelle auf C# beschränken.</w:t>
            </w:r>
          </w:p>
        </w:tc>
      </w:tr>
      <w:tr w:rsidR="00917DF6" w:rsidTr="00DA05BE">
        <w:tc>
          <w:tcPr>
            <w:tcW w:w="1356" w:type="dxa"/>
          </w:tcPr>
          <w:p w:rsidR="005667BF" w:rsidRDefault="005667BF" w:rsidP="005667BF"/>
        </w:tc>
        <w:tc>
          <w:tcPr>
            <w:tcW w:w="1277" w:type="dxa"/>
          </w:tcPr>
          <w:p w:rsidR="005667BF" w:rsidRPr="00EC18E3" w:rsidRDefault="005667BF" w:rsidP="005667BF">
            <w:pPr>
              <w:rPr>
                <w:b/>
              </w:rPr>
            </w:pPr>
            <w:r w:rsidRPr="00EC18E3">
              <w:rPr>
                <w:b/>
              </w:rPr>
              <w:t>REST</w:t>
            </w:r>
          </w:p>
        </w:tc>
        <w:tc>
          <w:tcPr>
            <w:tcW w:w="6542" w:type="dxa"/>
          </w:tcPr>
          <w:p w:rsidR="005667BF" w:rsidRPr="00917DF6" w:rsidRDefault="00EC18E3" w:rsidP="009E0E6E">
            <w:pPr>
              <w:rPr>
                <w:sz w:val="21"/>
                <w:szCs w:val="21"/>
              </w:rPr>
            </w:pPr>
            <w:r w:rsidRPr="00917DF6">
              <w:rPr>
                <w:sz w:val="21"/>
                <w:szCs w:val="21"/>
              </w:rPr>
              <w:t>Representational State Transfer bezeichnet ein Programmierparadigma für insbesondere Webservices. REST hat das Ziel, einen Architekturstil zu schaffen, der die Anforderungen des modernen Web besser darstellt.</w:t>
            </w:r>
            <w:r w:rsidR="00E32893" w:rsidRPr="00917DF6">
              <w:rPr>
                <w:sz w:val="21"/>
                <w:szCs w:val="21"/>
              </w:rPr>
              <w:t xml:space="preserve"> So sind kommt REST „Stateless“ aus. Es werden also alle für eine Anfrage erforderlichen Informationen (Username, Passwort etc.) jedes Mal mitübertragen, um eine Sessionverwaltung auf Serverseite zu vermeiden.</w:t>
            </w:r>
          </w:p>
        </w:tc>
      </w:tr>
      <w:tr w:rsidR="00917DF6" w:rsidTr="00CA21D7">
        <w:trPr>
          <w:trHeight w:val="721"/>
        </w:trPr>
        <w:tc>
          <w:tcPr>
            <w:tcW w:w="1356" w:type="dxa"/>
          </w:tcPr>
          <w:p w:rsidR="005667BF" w:rsidRDefault="00EC18E3" w:rsidP="005667BF">
            <w:r>
              <w:rPr>
                <w:noProof/>
                <w:lang w:eastAsia="de-DE"/>
              </w:rPr>
              <w:drawing>
                <wp:anchor distT="0" distB="0" distL="114300" distR="114300" simplePos="0" relativeHeight="251662336" behindDoc="0" locked="0" layoutInCell="1" allowOverlap="1">
                  <wp:simplePos x="0" y="0"/>
                  <wp:positionH relativeFrom="column">
                    <wp:posOffset>-1536</wp:posOffset>
                  </wp:positionH>
                  <wp:positionV relativeFrom="paragraph">
                    <wp:posOffset>23219</wp:posOffset>
                  </wp:positionV>
                  <wp:extent cx="721995" cy="379289"/>
                  <wp:effectExtent l="0" t="0" r="1905" b="190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5px-Logo_MySQL.sv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1995" cy="379289"/>
                          </a:xfrm>
                          <a:prstGeom prst="rect">
                            <a:avLst/>
                          </a:prstGeom>
                        </pic:spPr>
                      </pic:pic>
                    </a:graphicData>
                  </a:graphic>
                </wp:anchor>
              </w:drawing>
            </w:r>
          </w:p>
        </w:tc>
        <w:tc>
          <w:tcPr>
            <w:tcW w:w="1277" w:type="dxa"/>
          </w:tcPr>
          <w:p w:rsidR="005667BF" w:rsidRPr="003A7584" w:rsidRDefault="005667BF" w:rsidP="005667BF">
            <w:pPr>
              <w:rPr>
                <w:b/>
              </w:rPr>
            </w:pPr>
            <w:r w:rsidRPr="003A7584">
              <w:rPr>
                <w:b/>
              </w:rPr>
              <w:t>MySQL</w:t>
            </w:r>
          </w:p>
        </w:tc>
        <w:tc>
          <w:tcPr>
            <w:tcW w:w="6542" w:type="dxa"/>
          </w:tcPr>
          <w:p w:rsidR="005667BF" w:rsidRPr="00917DF6" w:rsidRDefault="00EC18E3" w:rsidP="009E0E6E">
            <w:pPr>
              <w:rPr>
                <w:sz w:val="21"/>
                <w:szCs w:val="21"/>
              </w:rPr>
            </w:pPr>
            <w:r w:rsidRPr="00917DF6">
              <w:rPr>
                <w:sz w:val="21"/>
                <w:szCs w:val="21"/>
              </w:rPr>
              <w:t>MySQL ist eines der weltweit verbreitesten relationalen Datenbankverwaltungssysteme.</w:t>
            </w:r>
          </w:p>
        </w:tc>
      </w:tr>
      <w:tr w:rsidR="00917DF6" w:rsidTr="00DA05BE">
        <w:tc>
          <w:tcPr>
            <w:tcW w:w="1356" w:type="dxa"/>
          </w:tcPr>
          <w:p w:rsidR="00DA05BE" w:rsidRDefault="00917DF6" w:rsidP="005667BF">
            <w:pPr>
              <w:rPr>
                <w:noProof/>
                <w:lang w:eastAsia="de-DE"/>
              </w:rPr>
            </w:pPr>
            <w:r>
              <w:rPr>
                <w:noProof/>
                <w:lang w:eastAsia="de-DE"/>
              </w:rPr>
              <w:drawing>
                <wp:anchor distT="0" distB="0" distL="114300" distR="114300" simplePos="0" relativeHeight="251663360" behindDoc="0" locked="0" layoutInCell="1" allowOverlap="1">
                  <wp:simplePos x="0" y="0"/>
                  <wp:positionH relativeFrom="column">
                    <wp:posOffset>-1905</wp:posOffset>
                  </wp:positionH>
                  <wp:positionV relativeFrom="paragraph">
                    <wp:posOffset>179070</wp:posOffset>
                  </wp:positionV>
                  <wp:extent cx="718134" cy="258793"/>
                  <wp:effectExtent l="0" t="0" r="6350" b="825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visio.png"/>
                          <pic:cNvPicPr/>
                        </pic:nvPicPr>
                        <pic:blipFill rotWithShape="1">
                          <a:blip r:embed="rId29" cstate="print">
                            <a:extLst>
                              <a:ext uri="{28A0092B-C50C-407E-A947-70E740481C1C}">
                                <a14:useLocalDpi xmlns:a14="http://schemas.microsoft.com/office/drawing/2010/main" val="0"/>
                              </a:ext>
                            </a:extLst>
                          </a:blip>
                          <a:srcRect t="25587" r="7437" b="24378"/>
                          <a:stretch/>
                        </pic:blipFill>
                        <pic:spPr bwMode="auto">
                          <a:xfrm>
                            <a:off x="0" y="0"/>
                            <a:ext cx="718134" cy="258793"/>
                          </a:xfrm>
                          <a:prstGeom prst="rect">
                            <a:avLst/>
                          </a:prstGeom>
                          <a:ln>
                            <a:noFill/>
                          </a:ln>
                          <a:extLst>
                            <a:ext uri="{53640926-AAD7-44D8-BBD7-CCE9431645EC}">
                              <a14:shadowObscured xmlns:a14="http://schemas.microsoft.com/office/drawing/2010/main"/>
                            </a:ext>
                          </a:extLst>
                        </pic:spPr>
                      </pic:pic>
                    </a:graphicData>
                  </a:graphic>
                </wp:anchor>
              </w:drawing>
            </w:r>
          </w:p>
        </w:tc>
        <w:tc>
          <w:tcPr>
            <w:tcW w:w="1277" w:type="dxa"/>
          </w:tcPr>
          <w:p w:rsidR="00DA05BE" w:rsidRPr="003A7584" w:rsidRDefault="00DA05BE" w:rsidP="005667BF">
            <w:pPr>
              <w:rPr>
                <w:b/>
              </w:rPr>
            </w:pPr>
            <w:r>
              <w:rPr>
                <w:b/>
              </w:rPr>
              <w:t>Visio</w:t>
            </w:r>
            <w:r w:rsidR="00917DF6">
              <w:rPr>
                <w:b/>
              </w:rPr>
              <w:t xml:space="preserve"> 2016</w:t>
            </w:r>
          </w:p>
        </w:tc>
        <w:tc>
          <w:tcPr>
            <w:tcW w:w="6542" w:type="dxa"/>
          </w:tcPr>
          <w:p w:rsidR="00DA05BE" w:rsidRPr="00917DF6" w:rsidRDefault="00917DF6" w:rsidP="00917DF6">
            <w:pPr>
              <w:rPr>
                <w:sz w:val="21"/>
                <w:szCs w:val="21"/>
              </w:rPr>
            </w:pPr>
            <w:r w:rsidRPr="00917DF6">
              <w:rPr>
                <w:sz w:val="21"/>
                <w:szCs w:val="21"/>
              </w:rPr>
              <w:t>Microsoft Visio ist ein Visualisierungsprogramm</w:t>
            </w:r>
            <w:r>
              <w:rPr>
                <w:sz w:val="21"/>
                <w:szCs w:val="21"/>
              </w:rPr>
              <w:t>, welches mit verschiedenen Vorlagen, passenden Werkzeugen und Symbolen grafische Darstellungen erzeugt. Besonders geeignet ist es für Ablaufdiagramme oder zur Modellierung von Geschäftsprozessen.</w:t>
            </w:r>
          </w:p>
        </w:tc>
      </w:tr>
    </w:tbl>
    <w:p w:rsidR="0012418E" w:rsidRDefault="0029235F">
      <w:pPr>
        <w:pStyle w:val="berschrift1"/>
      </w:pPr>
      <w:bookmarkStart w:id="250" w:name="_Toc530120621"/>
      <w:bookmarkStart w:id="251" w:name="_Toc531241903"/>
      <w:r>
        <w:t>5</w:t>
      </w:r>
      <w:r w:rsidR="00B0300D">
        <w:t xml:space="preserve"> </w:t>
      </w:r>
      <w:r w:rsidR="001F3E69">
        <w:t>Tests</w:t>
      </w:r>
      <w:bookmarkStart w:id="252" w:name="_Toc530120622"/>
      <w:bookmarkEnd w:id="250"/>
      <w:bookmarkEnd w:id="251"/>
    </w:p>
    <w:p w:rsidR="00917DF6" w:rsidRDefault="0029235F" w:rsidP="00917DF6">
      <w:pPr>
        <w:pStyle w:val="berschrift2"/>
      </w:pPr>
      <w:bookmarkStart w:id="253" w:name="_Toc531241904"/>
      <w:bookmarkEnd w:id="252"/>
      <w:r>
        <w:t>5</w:t>
      </w:r>
      <w:r w:rsidR="00B0300D">
        <w:t xml:space="preserve">.1 </w:t>
      </w:r>
      <w:r w:rsidR="00917DF6">
        <w:t>Test Cases</w:t>
      </w:r>
      <w:bookmarkEnd w:id="253"/>
    </w:p>
    <w:tbl>
      <w:tblPr>
        <w:tblStyle w:val="Gitternetztabelle2Akzent1"/>
        <w:tblW w:w="9639" w:type="dxa"/>
        <w:tblLook w:val="04A0" w:firstRow="1" w:lastRow="0" w:firstColumn="1" w:lastColumn="0" w:noHBand="0" w:noVBand="1"/>
      </w:tblPr>
      <w:tblGrid>
        <w:gridCol w:w="1411"/>
        <w:gridCol w:w="1946"/>
        <w:gridCol w:w="6282"/>
      </w:tblGrid>
      <w:tr w:rsidR="00A960EE" w:rsidTr="005E4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A960EE" w:rsidP="00917DF6">
            <w:r>
              <w:t>Test Case ID</w:t>
            </w:r>
          </w:p>
        </w:tc>
        <w:tc>
          <w:tcPr>
            <w:tcW w:w="1946" w:type="dxa"/>
          </w:tcPr>
          <w:p w:rsidR="00A960EE" w:rsidRDefault="00A960EE" w:rsidP="00917DF6">
            <w:pPr>
              <w:cnfStyle w:val="100000000000" w:firstRow="1" w:lastRow="0" w:firstColumn="0" w:lastColumn="0" w:oddVBand="0" w:evenVBand="0" w:oddHBand="0" w:evenHBand="0" w:firstRowFirstColumn="0" w:firstRowLastColumn="0" w:lastRowFirstColumn="0" w:lastRowLastColumn="0"/>
            </w:pPr>
            <w:r>
              <w:t>Testart</w:t>
            </w:r>
          </w:p>
        </w:tc>
        <w:tc>
          <w:tcPr>
            <w:tcW w:w="6282" w:type="dxa"/>
          </w:tcPr>
          <w:p w:rsidR="00A960EE" w:rsidRDefault="00A960EE" w:rsidP="005E43D7">
            <w:pPr>
              <w:jc w:val="left"/>
              <w:cnfStyle w:val="100000000000" w:firstRow="1" w:lastRow="0" w:firstColumn="0" w:lastColumn="0" w:oddVBand="0" w:evenVBand="0" w:oddHBand="0" w:evenHBand="0" w:firstRowFirstColumn="0" w:firstRowLastColumn="0" w:lastRowFirstColumn="0" w:lastRowLastColumn="0"/>
            </w:pPr>
            <w:r>
              <w:t>Test Beschreibung</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1</w:t>
            </w:r>
          </w:p>
        </w:tc>
        <w:tc>
          <w:tcPr>
            <w:tcW w:w="1946" w:type="dxa"/>
          </w:tcPr>
          <w:p w:rsidR="00A960EE" w:rsidRDefault="00A960EE" w:rsidP="00917DF6">
            <w:pPr>
              <w:cnfStyle w:val="000000100000" w:firstRow="0" w:lastRow="0" w:firstColumn="0" w:lastColumn="0" w:oddVBand="0" w:evenVBand="0" w:oddHBand="1" w:evenHBand="0" w:firstRowFirstColumn="0" w:firstRowLastColumn="0" w:lastRowFirstColumn="0" w:lastRowLastColumn="0"/>
            </w:pPr>
            <w:r>
              <w:t>Komponententest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Test der Netzwerkkomponente auf dem Client.</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2</w:t>
            </w:r>
          </w:p>
        </w:tc>
        <w:tc>
          <w:tcPr>
            <w:tcW w:w="1946" w:type="dxa"/>
          </w:tcPr>
          <w:p w:rsidR="00A960EE" w:rsidRDefault="00A960EE" w:rsidP="00917DF6">
            <w:pPr>
              <w:cnfStyle w:val="000000000000" w:firstRow="0" w:lastRow="0" w:firstColumn="0" w:lastColumn="0" w:oddVBand="0" w:evenVBand="0" w:oddHBand="0" w:evenHBand="0" w:firstRowFirstColumn="0" w:firstRowLastColumn="0" w:lastRowFirstColumn="0" w:lastRowLastColumn="0"/>
            </w:pPr>
            <w:r>
              <w:t>Komponententest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Test der Objekterzeugung des XML-Interpreters.</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3</w:t>
            </w:r>
          </w:p>
        </w:tc>
        <w:tc>
          <w:tcPr>
            <w:tcW w:w="1946" w:type="dxa"/>
          </w:tcPr>
          <w:p w:rsidR="00A960EE" w:rsidRDefault="00A960EE" w:rsidP="00917DF6">
            <w:pPr>
              <w:cnfStyle w:val="000000100000" w:firstRow="0" w:lastRow="0" w:firstColumn="0" w:lastColumn="0" w:oddVBand="0" w:evenVBand="0" w:oddHBand="1" w:evenHBand="0" w:firstRowFirstColumn="0" w:firstRowLastColumn="0" w:lastRowFirstColumn="0" w:lastRowLastColumn="0"/>
            </w:pPr>
            <w:r>
              <w:t>Komponententest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Test der Anfragenverarbeitung der REST Schnittstelle .</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4</w:t>
            </w:r>
          </w:p>
        </w:tc>
        <w:tc>
          <w:tcPr>
            <w:tcW w:w="1946" w:type="dxa"/>
          </w:tcPr>
          <w:p w:rsidR="00A960EE" w:rsidRDefault="00A960EE" w:rsidP="00917DF6">
            <w:pPr>
              <w:cnfStyle w:val="000000000000" w:firstRow="0" w:lastRow="0" w:firstColumn="0" w:lastColumn="0" w:oddVBand="0" w:evenVBand="0" w:oddHBand="0" w:evenHBand="0" w:firstRowFirstColumn="0" w:firstRowLastColumn="0" w:lastRowFirstColumn="0" w:lastRowLastColumn="0"/>
            </w:pPr>
            <w:r>
              <w:t>Komponententest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Test der Sicherheitsmechanismen der REST Schnittstelle.</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5</w:t>
            </w:r>
          </w:p>
        </w:tc>
        <w:tc>
          <w:tcPr>
            <w:tcW w:w="1946" w:type="dxa"/>
          </w:tcPr>
          <w:p w:rsidR="00A960EE" w:rsidRDefault="00A960EE" w:rsidP="00A960EE">
            <w:pPr>
              <w:cnfStyle w:val="000000100000" w:firstRow="0" w:lastRow="0" w:firstColumn="0" w:lastColumn="0" w:oddVBand="0" w:evenVBand="0" w:oddHBand="1" w:evenHBand="0" w:firstRowFirstColumn="0" w:firstRowLastColumn="0" w:lastRowFirstColumn="0" w:lastRowLastColumn="0"/>
            </w:pPr>
            <w:r>
              <w:t>Komponententest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Test der UI Erzeugung aus Objekten.</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6</w:t>
            </w:r>
          </w:p>
        </w:tc>
        <w:tc>
          <w:tcPr>
            <w:tcW w:w="1946" w:type="dxa"/>
          </w:tcPr>
          <w:p w:rsidR="00A960EE" w:rsidRDefault="00A960EE" w:rsidP="00A960EE">
            <w:pPr>
              <w:cnfStyle w:val="000000000000" w:firstRow="0" w:lastRow="0" w:firstColumn="0" w:lastColumn="0" w:oddVBand="0" w:evenVBand="0" w:oddHBand="0" w:evenHBand="0" w:firstRowFirstColumn="0" w:firstRowLastColumn="0" w:lastRowFirstColumn="0" w:lastRowLastColumn="0"/>
            </w:pPr>
            <w:r>
              <w:t>Integrationstest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Upload und Download von Dokumenten auf dem Fileserver</w:t>
            </w:r>
            <w:r w:rsidR="005E43D7">
              <w:t xml:space="preserve"> testen</w:t>
            </w:r>
            <w:r>
              <w:t>.</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7</w:t>
            </w:r>
          </w:p>
        </w:tc>
        <w:tc>
          <w:tcPr>
            <w:tcW w:w="1946" w:type="dxa"/>
          </w:tcPr>
          <w:p w:rsidR="00A960EE" w:rsidRDefault="00A960EE" w:rsidP="00A960EE">
            <w:pPr>
              <w:cnfStyle w:val="000000100000" w:firstRow="0" w:lastRow="0" w:firstColumn="0" w:lastColumn="0" w:oddVBand="0" w:evenVBand="0" w:oddHBand="1" w:evenHBand="0" w:firstRowFirstColumn="0" w:firstRowLastColumn="0" w:lastRowFirstColumn="0" w:lastRowLastColumn="0"/>
            </w:pPr>
            <w:r>
              <w:t>Integrationstest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Interpretation der ausgelesenen XML-Prozessdatei zur dynamisch erzeugten UI.</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8</w:t>
            </w:r>
          </w:p>
        </w:tc>
        <w:tc>
          <w:tcPr>
            <w:tcW w:w="1946" w:type="dxa"/>
          </w:tcPr>
          <w:p w:rsidR="00A960EE" w:rsidRDefault="00A960EE" w:rsidP="00A960EE">
            <w:pPr>
              <w:cnfStyle w:val="000000000000" w:firstRow="0" w:lastRow="0" w:firstColumn="0" w:lastColumn="0" w:oddVBand="0" w:evenVBand="0" w:oddHBand="0" w:evenHBand="0" w:firstRowFirstColumn="0" w:firstRowLastColumn="0" w:lastRowFirstColumn="0" w:lastRowLastColumn="0"/>
            </w:pPr>
            <w:r>
              <w:t>Integrationstest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Erzeugung eines Beleges aus der Datenbank.</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9</w:t>
            </w:r>
          </w:p>
        </w:tc>
        <w:tc>
          <w:tcPr>
            <w:tcW w:w="1946" w:type="dxa"/>
          </w:tcPr>
          <w:p w:rsidR="00A960EE" w:rsidRDefault="00A960EE" w:rsidP="00A960EE">
            <w:pPr>
              <w:cnfStyle w:val="000000100000" w:firstRow="0" w:lastRow="0" w:firstColumn="0" w:lastColumn="0" w:oddVBand="0" w:evenVBand="0" w:oddHBand="1" w:evenHBand="0" w:firstRowFirstColumn="0" w:firstRowLastColumn="0" w:lastRowFirstColumn="0" w:lastRowLastColumn="0"/>
            </w:pPr>
            <w:r>
              <w:t>Integrationstest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Erzeugung von Tabellen entsprechend der XML-Prozessdatei</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10</w:t>
            </w:r>
          </w:p>
        </w:tc>
        <w:tc>
          <w:tcPr>
            <w:tcW w:w="1946" w:type="dxa"/>
          </w:tcPr>
          <w:p w:rsidR="00A960EE" w:rsidRDefault="005E43D7" w:rsidP="00A960EE">
            <w:pPr>
              <w:cnfStyle w:val="000000000000" w:firstRow="0" w:lastRow="0" w:firstColumn="0" w:lastColumn="0" w:oddVBand="0" w:evenVBand="0" w:oddHBand="0" w:evenHBand="0" w:firstRowFirstColumn="0" w:firstRowLastColumn="0" w:lastRowFirstColumn="0" w:lastRowLastColumn="0"/>
            </w:pPr>
            <w:r>
              <w:t>Systemtest</w:t>
            </w:r>
          </w:p>
        </w:tc>
        <w:tc>
          <w:tcPr>
            <w:tcW w:w="6282" w:type="dxa"/>
          </w:tcPr>
          <w:p w:rsidR="00A960EE" w:rsidRDefault="005E43D7" w:rsidP="005E43D7">
            <w:pPr>
              <w:jc w:val="left"/>
              <w:cnfStyle w:val="000000000000" w:firstRow="0" w:lastRow="0" w:firstColumn="0" w:lastColumn="0" w:oddVBand="0" w:evenVBand="0" w:oddHBand="0" w:evenHBand="0" w:firstRowFirstColumn="0" w:firstRowLastColumn="0" w:lastRowFirstColumn="0" w:lastRowLastColumn="0"/>
            </w:pPr>
            <w:r>
              <w:t>Überprüfen der oben genannten Funktionen.</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11</w:t>
            </w:r>
          </w:p>
        </w:tc>
        <w:tc>
          <w:tcPr>
            <w:tcW w:w="1946" w:type="dxa"/>
          </w:tcPr>
          <w:p w:rsidR="00A960EE" w:rsidRDefault="005E43D7" w:rsidP="00A960EE">
            <w:pPr>
              <w:cnfStyle w:val="000000100000" w:firstRow="0" w:lastRow="0" w:firstColumn="0" w:lastColumn="0" w:oddVBand="0" w:evenVBand="0" w:oddHBand="1" w:evenHBand="0" w:firstRowFirstColumn="0" w:firstRowLastColumn="0" w:lastRowFirstColumn="0" w:lastRowLastColumn="0"/>
            </w:pPr>
            <w:r>
              <w:t>Blackboxtest</w:t>
            </w:r>
          </w:p>
        </w:tc>
        <w:tc>
          <w:tcPr>
            <w:tcW w:w="6282" w:type="dxa"/>
          </w:tcPr>
          <w:p w:rsidR="00A960EE" w:rsidRDefault="005E43D7" w:rsidP="005E43D7">
            <w:pPr>
              <w:jc w:val="left"/>
              <w:cnfStyle w:val="000000100000" w:firstRow="0" w:lastRow="0" w:firstColumn="0" w:lastColumn="0" w:oddVBand="0" w:evenVBand="0" w:oddHBand="1" w:evenHBand="0" w:firstRowFirstColumn="0" w:firstRowLastColumn="0" w:lastRowFirstColumn="0" w:lastRowLastColumn="0"/>
            </w:pPr>
            <w:r>
              <w:t>Potentielle Nutzer sollen einen Beispielprozess erzeugen und ausführen.</w:t>
            </w:r>
          </w:p>
        </w:tc>
      </w:tr>
      <w:tr w:rsidR="005E43D7" w:rsidTr="005E43D7">
        <w:tc>
          <w:tcPr>
            <w:cnfStyle w:val="001000000000" w:firstRow="0" w:lastRow="0" w:firstColumn="1" w:lastColumn="0" w:oddVBand="0" w:evenVBand="0" w:oddHBand="0" w:evenHBand="0" w:firstRowFirstColumn="0" w:firstRowLastColumn="0" w:lastRowFirstColumn="0" w:lastRowLastColumn="0"/>
            <w:tcW w:w="1411" w:type="dxa"/>
          </w:tcPr>
          <w:p w:rsidR="005E43D7" w:rsidRDefault="005E43D7" w:rsidP="00A960EE">
            <w:r>
              <w:t>12</w:t>
            </w:r>
          </w:p>
        </w:tc>
        <w:tc>
          <w:tcPr>
            <w:tcW w:w="1946" w:type="dxa"/>
          </w:tcPr>
          <w:p w:rsidR="005E43D7" w:rsidRDefault="005E43D7" w:rsidP="00A960EE">
            <w:pPr>
              <w:cnfStyle w:val="000000000000" w:firstRow="0" w:lastRow="0" w:firstColumn="0" w:lastColumn="0" w:oddVBand="0" w:evenVBand="0" w:oddHBand="0" w:evenHBand="0" w:firstRowFirstColumn="0" w:firstRowLastColumn="0" w:lastRowFirstColumn="0" w:lastRowLastColumn="0"/>
            </w:pPr>
            <w:r>
              <w:t>Abnahmetest</w:t>
            </w:r>
          </w:p>
        </w:tc>
        <w:tc>
          <w:tcPr>
            <w:tcW w:w="6282" w:type="dxa"/>
          </w:tcPr>
          <w:p w:rsidR="005E43D7" w:rsidRDefault="005E43D7" w:rsidP="00A960EE">
            <w:pPr>
              <w:cnfStyle w:val="000000000000" w:firstRow="0" w:lastRow="0" w:firstColumn="0" w:lastColumn="0" w:oddVBand="0" w:evenVBand="0" w:oddHBand="0" w:evenHBand="0" w:firstRowFirstColumn="0" w:firstRowLastColumn="0" w:lastRowFirstColumn="0" w:lastRowLastColumn="0"/>
            </w:pPr>
            <w:r>
              <w:t>Kunde testet das System nach seinen Testkriterien</w:t>
            </w:r>
          </w:p>
        </w:tc>
      </w:tr>
    </w:tbl>
    <w:p w:rsidR="007A6D6A" w:rsidRDefault="007A6D6A" w:rsidP="00917DF6"/>
    <w:p w:rsidR="007A6D6A" w:rsidRDefault="007A6D6A">
      <w:pPr>
        <w:jc w:val="left"/>
      </w:pPr>
      <w:r>
        <w:br w:type="page"/>
      </w:r>
    </w:p>
    <w:p w:rsidR="00917DF6" w:rsidRDefault="0029235F" w:rsidP="007A6D6A">
      <w:pPr>
        <w:pStyle w:val="berschrift1"/>
      </w:pPr>
      <w:bookmarkStart w:id="254" w:name="_Toc531241905"/>
      <w:r>
        <w:lastRenderedPageBreak/>
        <w:t>6</w:t>
      </w:r>
      <w:r w:rsidR="00B0300D">
        <w:t xml:space="preserve"> </w:t>
      </w:r>
      <w:r w:rsidR="007A6D6A">
        <w:t>Anhang</w:t>
      </w:r>
      <w:bookmarkEnd w:id="254"/>
    </w:p>
    <w:p w:rsidR="007A6D6A" w:rsidRDefault="0029235F" w:rsidP="007A6D6A">
      <w:pPr>
        <w:pStyle w:val="berschrift2"/>
      </w:pPr>
      <w:bookmarkStart w:id="255" w:name="_Toc531241906"/>
      <w:r>
        <w:t>6</w:t>
      </w:r>
      <w:r w:rsidR="00B0300D">
        <w:t xml:space="preserve">.1 </w:t>
      </w:r>
      <w:r w:rsidR="00014914">
        <w:t>Abbildungsverzeichnis:</w:t>
      </w:r>
      <w:bookmarkEnd w:id="255"/>
    </w:p>
    <w:p w:rsidR="00F37215" w:rsidRDefault="00F37215">
      <w:pPr>
        <w:pStyle w:val="Abbildungsverzeichnis"/>
        <w:tabs>
          <w:tab w:val="right" w:leader="dot" w:pos="9062"/>
        </w:tabs>
        <w:rPr>
          <w:rFonts w:eastAsiaTheme="minorEastAsia"/>
          <w:noProof/>
          <w:lang w:eastAsia="de-DE"/>
        </w:rPr>
      </w:pPr>
      <w:r>
        <w:fldChar w:fldCharType="begin"/>
      </w:r>
      <w:r>
        <w:instrText xml:space="preserve"> TOC \c "Abbildung" </w:instrText>
      </w:r>
      <w:r>
        <w:fldChar w:fldCharType="separate"/>
      </w:r>
      <w:r>
        <w:rPr>
          <w:noProof/>
        </w:rPr>
        <w:t>Abbildung 1 - Projektstrukturplan</w:t>
      </w:r>
      <w:r>
        <w:rPr>
          <w:noProof/>
        </w:rPr>
        <w:tab/>
      </w:r>
      <w:r>
        <w:rPr>
          <w:noProof/>
        </w:rPr>
        <w:fldChar w:fldCharType="begin"/>
      </w:r>
      <w:r>
        <w:rPr>
          <w:noProof/>
        </w:rPr>
        <w:instrText xml:space="preserve"> PAGEREF _Toc531241804 \h </w:instrText>
      </w:r>
      <w:r>
        <w:rPr>
          <w:noProof/>
        </w:rPr>
      </w:r>
      <w:r>
        <w:rPr>
          <w:noProof/>
        </w:rPr>
        <w:fldChar w:fldCharType="separate"/>
      </w:r>
      <w:r>
        <w:rPr>
          <w:noProof/>
        </w:rPr>
        <w:t>3</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2 - Prozesserstellung UseCase</w:t>
      </w:r>
      <w:r>
        <w:rPr>
          <w:noProof/>
        </w:rPr>
        <w:tab/>
      </w:r>
      <w:r>
        <w:rPr>
          <w:noProof/>
        </w:rPr>
        <w:fldChar w:fldCharType="begin"/>
      </w:r>
      <w:r>
        <w:rPr>
          <w:noProof/>
        </w:rPr>
        <w:instrText xml:space="preserve"> PAGEREF _Toc531241805 \h </w:instrText>
      </w:r>
      <w:r>
        <w:rPr>
          <w:noProof/>
        </w:rPr>
      </w:r>
      <w:r>
        <w:rPr>
          <w:noProof/>
        </w:rPr>
        <w:fldChar w:fldCharType="separate"/>
      </w:r>
      <w:r>
        <w:rPr>
          <w:noProof/>
        </w:rPr>
        <w:t>6</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3 - Prozessnutzung UseCase</w:t>
      </w:r>
      <w:r>
        <w:rPr>
          <w:noProof/>
        </w:rPr>
        <w:tab/>
      </w:r>
      <w:r>
        <w:rPr>
          <w:noProof/>
        </w:rPr>
        <w:fldChar w:fldCharType="begin"/>
      </w:r>
      <w:r>
        <w:rPr>
          <w:noProof/>
        </w:rPr>
        <w:instrText xml:space="preserve"> PAGEREF _Toc531241806 \h </w:instrText>
      </w:r>
      <w:r>
        <w:rPr>
          <w:noProof/>
        </w:rPr>
      </w:r>
      <w:r>
        <w:rPr>
          <w:noProof/>
        </w:rPr>
        <w:fldChar w:fldCharType="separate"/>
      </w:r>
      <w:r>
        <w:rPr>
          <w:noProof/>
        </w:rPr>
        <w:t>7</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4 - Nutzung eines Prozesses</w:t>
      </w:r>
      <w:r>
        <w:rPr>
          <w:noProof/>
        </w:rPr>
        <w:tab/>
      </w:r>
      <w:r>
        <w:rPr>
          <w:noProof/>
        </w:rPr>
        <w:fldChar w:fldCharType="begin"/>
      </w:r>
      <w:r>
        <w:rPr>
          <w:noProof/>
        </w:rPr>
        <w:instrText xml:space="preserve"> PAGEREF _Toc531241807 \h </w:instrText>
      </w:r>
      <w:r>
        <w:rPr>
          <w:noProof/>
        </w:rPr>
      </w:r>
      <w:r>
        <w:rPr>
          <w:noProof/>
        </w:rPr>
        <w:fldChar w:fldCharType="separate"/>
      </w:r>
      <w:r>
        <w:rPr>
          <w:noProof/>
        </w:rPr>
        <w:t>8</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5 - Erstellung eines Prozesses</w:t>
      </w:r>
      <w:r>
        <w:rPr>
          <w:noProof/>
        </w:rPr>
        <w:tab/>
      </w:r>
      <w:r>
        <w:rPr>
          <w:noProof/>
        </w:rPr>
        <w:fldChar w:fldCharType="begin"/>
      </w:r>
      <w:r>
        <w:rPr>
          <w:noProof/>
        </w:rPr>
        <w:instrText xml:space="preserve"> PAGEREF _Toc531241808 \h </w:instrText>
      </w:r>
      <w:r>
        <w:rPr>
          <w:noProof/>
        </w:rPr>
      </w:r>
      <w:r>
        <w:rPr>
          <w:noProof/>
        </w:rPr>
        <w:fldChar w:fldCharType="separate"/>
      </w:r>
      <w:r>
        <w:rPr>
          <w:noProof/>
        </w:rPr>
        <w:t>9</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6 - Beispielabbildung der Formularansicht</w:t>
      </w:r>
      <w:r>
        <w:rPr>
          <w:noProof/>
        </w:rPr>
        <w:tab/>
      </w:r>
      <w:r>
        <w:rPr>
          <w:noProof/>
        </w:rPr>
        <w:fldChar w:fldCharType="begin"/>
      </w:r>
      <w:r>
        <w:rPr>
          <w:noProof/>
        </w:rPr>
        <w:instrText xml:space="preserve"> PAGEREF _Toc531241809 \h </w:instrText>
      </w:r>
      <w:r>
        <w:rPr>
          <w:noProof/>
        </w:rPr>
      </w:r>
      <w:r>
        <w:rPr>
          <w:noProof/>
        </w:rPr>
        <w:fldChar w:fldCharType="separate"/>
      </w:r>
      <w:r>
        <w:rPr>
          <w:noProof/>
        </w:rPr>
        <w:t>9</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7 - XML - Prozessdatei (Vorläufig)</w:t>
      </w:r>
      <w:r>
        <w:rPr>
          <w:noProof/>
        </w:rPr>
        <w:tab/>
      </w:r>
      <w:r>
        <w:rPr>
          <w:noProof/>
        </w:rPr>
        <w:fldChar w:fldCharType="begin"/>
      </w:r>
      <w:r>
        <w:rPr>
          <w:noProof/>
        </w:rPr>
        <w:instrText xml:space="preserve"> PAGEREF _Toc531241810 \h </w:instrText>
      </w:r>
      <w:r>
        <w:rPr>
          <w:noProof/>
        </w:rPr>
      </w:r>
      <w:r>
        <w:rPr>
          <w:noProof/>
        </w:rPr>
        <w:fldChar w:fldCharType="separate"/>
      </w:r>
      <w:r>
        <w:rPr>
          <w:noProof/>
        </w:rPr>
        <w:t>10</w:t>
      </w:r>
      <w:r>
        <w:rPr>
          <w:noProof/>
        </w:rPr>
        <w:fldChar w:fldCharType="end"/>
      </w:r>
    </w:p>
    <w:p w:rsidR="00F37215" w:rsidRDefault="00F37215">
      <w:pPr>
        <w:pStyle w:val="Abbildungsverzeichnis"/>
        <w:tabs>
          <w:tab w:val="right" w:leader="dot" w:pos="9062"/>
        </w:tabs>
        <w:rPr>
          <w:rFonts w:eastAsiaTheme="minorEastAsia"/>
          <w:noProof/>
          <w:lang w:eastAsia="de-DE"/>
        </w:rPr>
      </w:pPr>
      <w:r>
        <w:rPr>
          <w:noProof/>
        </w:rPr>
        <w:t>Abbildung 8 - GANTT - Diagramm</w:t>
      </w:r>
      <w:r>
        <w:rPr>
          <w:noProof/>
        </w:rPr>
        <w:tab/>
      </w:r>
      <w:r>
        <w:rPr>
          <w:noProof/>
        </w:rPr>
        <w:fldChar w:fldCharType="begin"/>
      </w:r>
      <w:r>
        <w:rPr>
          <w:noProof/>
        </w:rPr>
        <w:instrText xml:space="preserve"> PAGEREF _Toc531241811 \h </w:instrText>
      </w:r>
      <w:r>
        <w:rPr>
          <w:noProof/>
        </w:rPr>
      </w:r>
      <w:r>
        <w:rPr>
          <w:noProof/>
        </w:rPr>
        <w:fldChar w:fldCharType="separate"/>
      </w:r>
      <w:r>
        <w:rPr>
          <w:noProof/>
        </w:rPr>
        <w:t>12</w:t>
      </w:r>
      <w:r>
        <w:rPr>
          <w:noProof/>
        </w:rPr>
        <w:fldChar w:fldCharType="end"/>
      </w:r>
    </w:p>
    <w:p w:rsidR="00BA5087" w:rsidRDefault="00F37215" w:rsidP="00BA5087">
      <w:pPr>
        <w:pStyle w:val="berschrift2"/>
      </w:pPr>
      <w:r>
        <w:rPr>
          <w:rFonts w:asciiTheme="minorHAnsi" w:eastAsiaTheme="minorHAnsi" w:hAnsiTheme="minorHAnsi" w:cstheme="minorBidi"/>
          <w:color w:val="auto"/>
          <w:sz w:val="22"/>
          <w:szCs w:val="22"/>
        </w:rPr>
        <w:fldChar w:fldCharType="end"/>
      </w:r>
      <w:bookmarkStart w:id="256" w:name="_Toc531241907"/>
      <w:r w:rsidR="00BA5087">
        <w:t>6.2 Quellenverzeichnis</w:t>
      </w:r>
      <w:bookmarkEnd w:id="256"/>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6"/>
      </w:tblGrid>
      <w:tr w:rsidR="001B2944" w:rsidTr="001B2944">
        <w:trPr>
          <w:trHeight w:val="321"/>
        </w:trPr>
        <w:tc>
          <w:tcPr>
            <w:tcW w:w="7296" w:type="dxa"/>
          </w:tcPr>
          <w:p w:rsidR="001B2944" w:rsidRPr="001B2944" w:rsidRDefault="00A64594" w:rsidP="00B218C3">
            <w:pPr>
              <w:rPr>
                <w:b/>
                <w:noProof/>
                <w:lang w:eastAsia="de-DE"/>
              </w:rPr>
            </w:pPr>
            <w:hyperlink r:id="rId30" w:history="1">
              <w:r w:rsidR="001B2944" w:rsidRPr="001B2944">
                <w:rPr>
                  <w:rStyle w:val="Hyperlink"/>
                  <w:b/>
                  <w:noProof/>
                  <w:lang w:eastAsia="de-DE"/>
                </w:rPr>
                <w:t>https://github.com/</w:t>
              </w:r>
            </w:hyperlink>
            <w:r w:rsidR="001B2944" w:rsidRPr="001B2944">
              <w:rPr>
                <w:b/>
                <w:noProof/>
                <w:lang w:eastAsia="de-DE"/>
              </w:rPr>
              <w:t xml:space="preserve"> </w:t>
            </w:r>
          </w:p>
        </w:tc>
      </w:tr>
      <w:tr w:rsidR="001B2944" w:rsidTr="001B2944">
        <w:trPr>
          <w:trHeight w:val="276"/>
        </w:trPr>
        <w:tc>
          <w:tcPr>
            <w:tcW w:w="7296" w:type="dxa"/>
          </w:tcPr>
          <w:p w:rsidR="001B2944" w:rsidRPr="001B2944" w:rsidRDefault="00A64594" w:rsidP="00B218C3">
            <w:pPr>
              <w:rPr>
                <w:b/>
                <w:noProof/>
                <w:lang w:eastAsia="de-DE"/>
              </w:rPr>
            </w:pPr>
            <w:hyperlink r:id="rId31" w:history="1">
              <w:r w:rsidR="001B2944" w:rsidRPr="001B2944">
                <w:rPr>
                  <w:rStyle w:val="Hyperlink"/>
                  <w:b/>
                  <w:noProof/>
                  <w:lang w:eastAsia="de-DE"/>
                </w:rPr>
                <w:t>https://twitter.com/jetbrainsrider</w:t>
              </w:r>
            </w:hyperlink>
            <w:r w:rsidR="001B2944" w:rsidRPr="001B2944">
              <w:rPr>
                <w:b/>
                <w:noProof/>
                <w:lang w:eastAsia="de-DE"/>
              </w:rPr>
              <w:t xml:space="preserve"> </w:t>
            </w:r>
          </w:p>
        </w:tc>
      </w:tr>
      <w:tr w:rsidR="001B2944" w:rsidTr="001B2944">
        <w:trPr>
          <w:trHeight w:val="280"/>
        </w:trPr>
        <w:tc>
          <w:tcPr>
            <w:tcW w:w="7296" w:type="dxa"/>
          </w:tcPr>
          <w:p w:rsidR="001B2944" w:rsidRPr="001B2944" w:rsidRDefault="00A64594" w:rsidP="00B218C3">
            <w:pPr>
              <w:rPr>
                <w:b/>
                <w:noProof/>
                <w:lang w:eastAsia="de-DE"/>
              </w:rPr>
            </w:pPr>
            <w:hyperlink r:id="rId32" w:history="1">
              <w:r w:rsidR="001B2944" w:rsidRPr="001B2944">
                <w:rPr>
                  <w:rStyle w:val="Hyperlink"/>
                  <w:b/>
                  <w:noProof/>
                  <w:lang w:eastAsia="de-DE"/>
                </w:rPr>
                <w:t>https://meetup.toast.com/posts/117</w:t>
              </w:r>
            </w:hyperlink>
            <w:r w:rsidR="001B2944" w:rsidRPr="001B2944">
              <w:rPr>
                <w:b/>
                <w:noProof/>
                <w:lang w:eastAsia="de-DE"/>
              </w:rPr>
              <w:t xml:space="preserve"> </w:t>
            </w:r>
          </w:p>
        </w:tc>
      </w:tr>
      <w:tr w:rsidR="001B2944" w:rsidTr="001B2944">
        <w:trPr>
          <w:trHeight w:val="284"/>
        </w:trPr>
        <w:tc>
          <w:tcPr>
            <w:tcW w:w="7296" w:type="dxa"/>
          </w:tcPr>
          <w:p w:rsidR="001B2944" w:rsidRPr="001B2944" w:rsidRDefault="00A64594" w:rsidP="00B218C3">
            <w:pPr>
              <w:rPr>
                <w:b/>
                <w:noProof/>
                <w:lang w:eastAsia="de-DE"/>
              </w:rPr>
            </w:pPr>
            <w:hyperlink r:id="rId33" w:history="1">
              <w:r w:rsidR="001B2944" w:rsidRPr="001B2944">
                <w:rPr>
                  <w:rStyle w:val="Hyperlink"/>
                  <w:b/>
                  <w:noProof/>
                  <w:lang w:eastAsia="de-DE"/>
                </w:rPr>
                <w:t>https://docs.microsoft.com/de-de/dotnet/azure/</w:t>
              </w:r>
            </w:hyperlink>
            <w:r w:rsidR="001B2944" w:rsidRPr="001B2944">
              <w:rPr>
                <w:b/>
                <w:noProof/>
                <w:lang w:eastAsia="de-DE"/>
              </w:rPr>
              <w:t xml:space="preserve"> </w:t>
            </w:r>
          </w:p>
        </w:tc>
      </w:tr>
      <w:tr w:rsidR="001B2944" w:rsidTr="001B2944">
        <w:trPr>
          <w:trHeight w:val="302"/>
        </w:trPr>
        <w:tc>
          <w:tcPr>
            <w:tcW w:w="7296" w:type="dxa"/>
          </w:tcPr>
          <w:p w:rsidR="001B2944" w:rsidRPr="001B2944" w:rsidRDefault="00A64594" w:rsidP="00B218C3">
            <w:pPr>
              <w:rPr>
                <w:b/>
                <w:noProof/>
                <w:lang w:eastAsia="de-DE"/>
              </w:rPr>
            </w:pPr>
            <w:hyperlink r:id="rId34" w:history="1">
              <w:r w:rsidR="001B2944" w:rsidRPr="001B2944">
                <w:rPr>
                  <w:rStyle w:val="Hyperlink"/>
                  <w:b/>
                  <w:noProof/>
                  <w:lang w:eastAsia="de-DE"/>
                </w:rPr>
                <w:t>https://de.wikipedia.org/wiki/MySQL</w:t>
              </w:r>
            </w:hyperlink>
            <w:r w:rsidR="001B2944" w:rsidRPr="001B2944">
              <w:rPr>
                <w:b/>
                <w:noProof/>
                <w:lang w:eastAsia="de-DE"/>
              </w:rPr>
              <w:t xml:space="preserve"> </w:t>
            </w:r>
          </w:p>
        </w:tc>
      </w:tr>
      <w:tr w:rsidR="001B2944" w:rsidRPr="00014914" w:rsidTr="001B2944">
        <w:trPr>
          <w:trHeight w:val="557"/>
        </w:trPr>
        <w:tc>
          <w:tcPr>
            <w:tcW w:w="7296" w:type="dxa"/>
          </w:tcPr>
          <w:p w:rsidR="001B2944" w:rsidRPr="001B2944" w:rsidRDefault="001B2944" w:rsidP="00B218C3">
            <w:pPr>
              <w:rPr>
                <w:b/>
                <w:noProof/>
                <w:u w:val="single" w:color="0070C0"/>
                <w:lang w:eastAsia="de-DE"/>
              </w:rPr>
            </w:pPr>
            <w:r w:rsidRPr="001B2944">
              <w:rPr>
                <w:b/>
                <w:noProof/>
                <w:color w:val="0070C0"/>
                <w:u w:val="single" w:color="0070C0"/>
                <w:lang w:eastAsia="de-DE"/>
              </w:rPr>
              <w:t>https://de.wikipedia.org/wiki/Datei:Visio_2016.png</w:t>
            </w:r>
          </w:p>
        </w:tc>
      </w:tr>
    </w:tbl>
    <w:p w:rsidR="00BA5087" w:rsidRPr="00BA5087" w:rsidRDefault="00BA5087" w:rsidP="00BA5087"/>
    <w:sectPr w:rsidR="00BA5087" w:rsidRPr="00BA5087" w:rsidSect="00B655F3">
      <w:footerReference w:type="default" r:id="rId3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736" w:rsidRDefault="002A5736" w:rsidP="00081783">
      <w:pPr>
        <w:spacing w:after="0" w:line="240" w:lineRule="auto"/>
      </w:pPr>
      <w:r>
        <w:separator/>
      </w:r>
    </w:p>
  </w:endnote>
  <w:endnote w:type="continuationSeparator" w:id="0">
    <w:p w:rsidR="002A5736" w:rsidRDefault="002A5736" w:rsidP="0008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736" w:rsidRDefault="002A5736">
    <w:pPr>
      <w:pStyle w:val="Fuzeile"/>
      <w:jc w:val="right"/>
    </w:pPr>
  </w:p>
  <w:p w:rsidR="002A5736" w:rsidRDefault="002A57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934672"/>
      <w:docPartObj>
        <w:docPartGallery w:val="Page Numbers (Bottom of Page)"/>
        <w:docPartUnique/>
      </w:docPartObj>
    </w:sdtPr>
    <w:sdtEndPr/>
    <w:sdtContent>
      <w:p w:rsidR="002A5736" w:rsidRDefault="002A5736">
        <w:pPr>
          <w:pStyle w:val="Fuzeile"/>
          <w:jc w:val="right"/>
        </w:pPr>
        <w:r>
          <w:fldChar w:fldCharType="begin"/>
        </w:r>
        <w:r>
          <w:instrText>PAGE   \* MERGEFORMAT</w:instrText>
        </w:r>
        <w:r>
          <w:fldChar w:fldCharType="separate"/>
        </w:r>
        <w:r w:rsidR="00A64594">
          <w:rPr>
            <w:noProof/>
          </w:rPr>
          <w:t>3</w:t>
        </w:r>
        <w:r>
          <w:fldChar w:fldCharType="end"/>
        </w:r>
      </w:p>
    </w:sdtContent>
  </w:sdt>
  <w:p w:rsidR="002A5736" w:rsidRDefault="002A57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736" w:rsidRDefault="002A5736" w:rsidP="00081783">
      <w:pPr>
        <w:spacing w:after="0" w:line="240" w:lineRule="auto"/>
      </w:pPr>
      <w:r>
        <w:separator/>
      </w:r>
    </w:p>
  </w:footnote>
  <w:footnote w:type="continuationSeparator" w:id="0">
    <w:p w:rsidR="002A5736" w:rsidRDefault="002A5736" w:rsidP="00081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902993"/>
    <w:multiLevelType w:val="hybridMultilevel"/>
    <w:tmpl w:val="6ECC26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B35F56"/>
    <w:multiLevelType w:val="hybridMultilevel"/>
    <w:tmpl w:val="CA802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03A79"/>
    <w:rsid w:val="00014914"/>
    <w:rsid w:val="00024648"/>
    <w:rsid w:val="00026759"/>
    <w:rsid w:val="000337CF"/>
    <w:rsid w:val="0006488F"/>
    <w:rsid w:val="00071BC4"/>
    <w:rsid w:val="000753E7"/>
    <w:rsid w:val="00081783"/>
    <w:rsid w:val="000936A0"/>
    <w:rsid w:val="00093851"/>
    <w:rsid w:val="000B3F09"/>
    <w:rsid w:val="000C1D56"/>
    <w:rsid w:val="000D0D14"/>
    <w:rsid w:val="0011013C"/>
    <w:rsid w:val="001133BC"/>
    <w:rsid w:val="00113805"/>
    <w:rsid w:val="0012418E"/>
    <w:rsid w:val="001268E2"/>
    <w:rsid w:val="00136354"/>
    <w:rsid w:val="0014673B"/>
    <w:rsid w:val="00167934"/>
    <w:rsid w:val="001835C6"/>
    <w:rsid w:val="001B04D0"/>
    <w:rsid w:val="001B2944"/>
    <w:rsid w:val="001C14A8"/>
    <w:rsid w:val="001C2F35"/>
    <w:rsid w:val="001C5918"/>
    <w:rsid w:val="001D00EC"/>
    <w:rsid w:val="001F2BFE"/>
    <w:rsid w:val="001F2CD8"/>
    <w:rsid w:val="001F379D"/>
    <w:rsid w:val="001F3E69"/>
    <w:rsid w:val="001F6508"/>
    <w:rsid w:val="00210BA0"/>
    <w:rsid w:val="00251E69"/>
    <w:rsid w:val="0029235F"/>
    <w:rsid w:val="00294B17"/>
    <w:rsid w:val="002A483C"/>
    <w:rsid w:val="002A5736"/>
    <w:rsid w:val="002E5187"/>
    <w:rsid w:val="003206D3"/>
    <w:rsid w:val="0036778F"/>
    <w:rsid w:val="00374DEB"/>
    <w:rsid w:val="00383FBD"/>
    <w:rsid w:val="00385F65"/>
    <w:rsid w:val="003A7584"/>
    <w:rsid w:val="003C0B60"/>
    <w:rsid w:val="003C1CA0"/>
    <w:rsid w:val="003C25B8"/>
    <w:rsid w:val="003C5390"/>
    <w:rsid w:val="003D0343"/>
    <w:rsid w:val="003E4356"/>
    <w:rsid w:val="00404A94"/>
    <w:rsid w:val="00433DA6"/>
    <w:rsid w:val="00437FBD"/>
    <w:rsid w:val="00491BEF"/>
    <w:rsid w:val="004A049A"/>
    <w:rsid w:val="004C030F"/>
    <w:rsid w:val="004D35E9"/>
    <w:rsid w:val="004D5E97"/>
    <w:rsid w:val="004D6433"/>
    <w:rsid w:val="005027B8"/>
    <w:rsid w:val="00513C59"/>
    <w:rsid w:val="0054588C"/>
    <w:rsid w:val="00547E75"/>
    <w:rsid w:val="00563EF1"/>
    <w:rsid w:val="005667BF"/>
    <w:rsid w:val="005A1E80"/>
    <w:rsid w:val="005A6A24"/>
    <w:rsid w:val="005B3594"/>
    <w:rsid w:val="005C1120"/>
    <w:rsid w:val="005D6BAA"/>
    <w:rsid w:val="005E43D7"/>
    <w:rsid w:val="005F0559"/>
    <w:rsid w:val="005F1FDA"/>
    <w:rsid w:val="006046AD"/>
    <w:rsid w:val="006074A3"/>
    <w:rsid w:val="00623A99"/>
    <w:rsid w:val="006306F2"/>
    <w:rsid w:val="00653F1E"/>
    <w:rsid w:val="00675A2C"/>
    <w:rsid w:val="006A4F38"/>
    <w:rsid w:val="006B6C2D"/>
    <w:rsid w:val="006B7376"/>
    <w:rsid w:val="006D4D68"/>
    <w:rsid w:val="006E427D"/>
    <w:rsid w:val="006E480F"/>
    <w:rsid w:val="00713143"/>
    <w:rsid w:val="00723B5D"/>
    <w:rsid w:val="007261DB"/>
    <w:rsid w:val="0079296A"/>
    <w:rsid w:val="007A6D6A"/>
    <w:rsid w:val="007B3691"/>
    <w:rsid w:val="007D07F6"/>
    <w:rsid w:val="00802345"/>
    <w:rsid w:val="008200DA"/>
    <w:rsid w:val="008253B5"/>
    <w:rsid w:val="00855012"/>
    <w:rsid w:val="008604B0"/>
    <w:rsid w:val="00877C74"/>
    <w:rsid w:val="008C044C"/>
    <w:rsid w:val="00906505"/>
    <w:rsid w:val="00917DF6"/>
    <w:rsid w:val="009578D5"/>
    <w:rsid w:val="00960127"/>
    <w:rsid w:val="009A1612"/>
    <w:rsid w:val="009D0367"/>
    <w:rsid w:val="009E0E6E"/>
    <w:rsid w:val="00A030B2"/>
    <w:rsid w:val="00A35A18"/>
    <w:rsid w:val="00A5478B"/>
    <w:rsid w:val="00A64594"/>
    <w:rsid w:val="00A83128"/>
    <w:rsid w:val="00A94240"/>
    <w:rsid w:val="00A960EE"/>
    <w:rsid w:val="00AB3E88"/>
    <w:rsid w:val="00AC62DC"/>
    <w:rsid w:val="00AD2A37"/>
    <w:rsid w:val="00AD3CA0"/>
    <w:rsid w:val="00AF1EF1"/>
    <w:rsid w:val="00B0300D"/>
    <w:rsid w:val="00B0304E"/>
    <w:rsid w:val="00B30D17"/>
    <w:rsid w:val="00B50322"/>
    <w:rsid w:val="00B52DE4"/>
    <w:rsid w:val="00B655F3"/>
    <w:rsid w:val="00B841DE"/>
    <w:rsid w:val="00B87A9C"/>
    <w:rsid w:val="00B91A1B"/>
    <w:rsid w:val="00BA5087"/>
    <w:rsid w:val="00BA7E30"/>
    <w:rsid w:val="00BC7DF1"/>
    <w:rsid w:val="00BE764A"/>
    <w:rsid w:val="00C11437"/>
    <w:rsid w:val="00C45DF9"/>
    <w:rsid w:val="00C45E2A"/>
    <w:rsid w:val="00C95CA8"/>
    <w:rsid w:val="00CA21D7"/>
    <w:rsid w:val="00CA739A"/>
    <w:rsid w:val="00CD5E03"/>
    <w:rsid w:val="00CE1E58"/>
    <w:rsid w:val="00CE7DF2"/>
    <w:rsid w:val="00D11BFF"/>
    <w:rsid w:val="00D34F5F"/>
    <w:rsid w:val="00D4461C"/>
    <w:rsid w:val="00D46EC3"/>
    <w:rsid w:val="00D51E3E"/>
    <w:rsid w:val="00D62D12"/>
    <w:rsid w:val="00D8159C"/>
    <w:rsid w:val="00DA05BE"/>
    <w:rsid w:val="00DB3F3C"/>
    <w:rsid w:val="00DB6A86"/>
    <w:rsid w:val="00DF20CC"/>
    <w:rsid w:val="00E32893"/>
    <w:rsid w:val="00E40198"/>
    <w:rsid w:val="00E52EE1"/>
    <w:rsid w:val="00E7711C"/>
    <w:rsid w:val="00E92F88"/>
    <w:rsid w:val="00E94EF2"/>
    <w:rsid w:val="00EA3D2D"/>
    <w:rsid w:val="00EC18E3"/>
    <w:rsid w:val="00EC597B"/>
    <w:rsid w:val="00ED2655"/>
    <w:rsid w:val="00F37215"/>
    <w:rsid w:val="00F66110"/>
    <w:rsid w:val="00F74706"/>
    <w:rsid w:val="00F93D75"/>
    <w:rsid w:val="00FB1299"/>
    <w:rsid w:val="00FC246C"/>
    <w:rsid w:val="00FD01D6"/>
    <w:rsid w:val="00FD3AAB"/>
    <w:rsid w:val="00FD47D8"/>
    <w:rsid w:val="00FE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53807F8"/>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 w:type="paragraph" w:styleId="Sprechblasentext">
    <w:name w:val="Balloon Text"/>
    <w:basedOn w:val="Standard"/>
    <w:link w:val="SprechblasentextZchn"/>
    <w:uiPriority w:val="99"/>
    <w:semiHidden/>
    <w:unhideWhenUsed/>
    <w:rsid w:val="00D46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6EC3"/>
    <w:rPr>
      <w:rFonts w:ascii="Segoe UI" w:hAnsi="Segoe UI" w:cs="Segoe UI"/>
      <w:sz w:val="18"/>
      <w:szCs w:val="18"/>
    </w:rPr>
  </w:style>
  <w:style w:type="table" w:styleId="Tabellenraster">
    <w:name w:val="Table Grid"/>
    <w:basedOn w:val="NormaleTabelle"/>
    <w:uiPriority w:val="39"/>
    <w:rsid w:val="00E7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E7711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E7711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3Akzent1">
    <w:name w:val="Grid Table 3 Accent 1"/>
    <w:basedOn w:val="NormaleTabelle"/>
    <w:uiPriority w:val="48"/>
    <w:rsid w:val="00E771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Kopfzeile">
    <w:name w:val="header"/>
    <w:basedOn w:val="Standard"/>
    <w:link w:val="KopfzeileZchn"/>
    <w:uiPriority w:val="99"/>
    <w:unhideWhenUsed/>
    <w:rsid w:val="000817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1783"/>
  </w:style>
  <w:style w:type="paragraph" w:styleId="Fuzeile">
    <w:name w:val="footer"/>
    <w:basedOn w:val="Standard"/>
    <w:link w:val="FuzeileZchn"/>
    <w:uiPriority w:val="99"/>
    <w:unhideWhenUsed/>
    <w:rsid w:val="000817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1783"/>
  </w:style>
  <w:style w:type="table" w:styleId="Gitternetztabelle1hellAkzent1">
    <w:name w:val="Grid Table 1 Light Accent 1"/>
    <w:basedOn w:val="NormaleTabelle"/>
    <w:uiPriority w:val="46"/>
    <w:rsid w:val="003A75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01491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604B0"/>
    <w:pPr>
      <w:spacing w:after="0"/>
    </w:pPr>
  </w:style>
  <w:style w:type="table" w:styleId="TabellemithellemGitternetz">
    <w:name w:val="Grid Table Light"/>
    <w:basedOn w:val="NormaleTabelle"/>
    <w:uiPriority w:val="40"/>
    <w:rsid w:val="001B29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Zeichnung1.vsdx"/><Relationship Id="rId18" Type="http://schemas.openxmlformats.org/officeDocument/2006/relationships/image" Target="media/image6.emf"/><Relationship Id="rId26" Type="http://schemas.openxmlformats.org/officeDocument/2006/relationships/image" Target="media/image13.jpeg"/><Relationship Id="rId21" Type="http://schemas.openxmlformats.org/officeDocument/2006/relationships/image" Target="media/image8.png"/><Relationship Id="rId34" Type="http://schemas.openxmlformats.org/officeDocument/2006/relationships/hyperlink" Target="https://de.wikipedia.org/wiki/MySQ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Zeichnung3.vsdx"/><Relationship Id="rId25" Type="http://schemas.openxmlformats.org/officeDocument/2006/relationships/image" Target="media/image12.jpeg"/><Relationship Id="rId33" Type="http://schemas.openxmlformats.org/officeDocument/2006/relationships/hyperlink" Target="https://docs.microsoft.com/de-de/dotnet/azu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24" Type="http://schemas.openxmlformats.org/officeDocument/2006/relationships/image" Target="media/image11.png"/><Relationship Id="rId32" Type="http://schemas.openxmlformats.org/officeDocument/2006/relationships/hyperlink" Target="https://meetup.toast.com/posts/117"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Zeichnung4.vsdx"/><Relationship Id="rId31" Type="http://schemas.openxmlformats.org/officeDocument/2006/relationships/hyperlink" Target="https://twitter.com/jetbrainsri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B0CE-594E-4FB9-90A6-C70CF4D5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3530</Words>
  <Characters>22242</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36</cp:revision>
  <cp:lastPrinted>2018-11-23T09:01:00Z</cp:lastPrinted>
  <dcterms:created xsi:type="dcterms:W3CDTF">2018-11-28T09:21:00Z</dcterms:created>
  <dcterms:modified xsi:type="dcterms:W3CDTF">2018-12-06T06:42:00Z</dcterms:modified>
</cp:coreProperties>
</file>