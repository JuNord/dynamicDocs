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30120595" w:displacedByCustomXml="next"/>
    <w:sdt>
      <w:sdtPr>
        <w:rPr>
          <w:rFonts w:asciiTheme="minorHAnsi" w:eastAsiaTheme="minorHAnsi" w:hAnsiTheme="minorHAnsi" w:cstheme="minorBidi"/>
          <w:color w:val="auto"/>
          <w:sz w:val="22"/>
          <w:szCs w:val="22"/>
          <w:lang w:eastAsia="en-US"/>
        </w:rPr>
        <w:id w:val="114259091"/>
        <w:docPartObj>
          <w:docPartGallery w:val="Table of Contents"/>
          <w:docPartUnique/>
        </w:docPartObj>
      </w:sdtPr>
      <w:sdtEndPr>
        <w:rPr>
          <w:b/>
          <w:bCs/>
        </w:rPr>
      </w:sdtEndPr>
      <w:sdtContent>
        <w:p w:rsidR="0012418E" w:rsidRDefault="0012418E">
          <w:pPr>
            <w:pStyle w:val="Inhaltsverzeichnisberschrift"/>
          </w:pPr>
          <w:r>
            <w:t>Inhalt</w:t>
          </w:r>
        </w:p>
        <w:p w:rsidR="005027B8" w:rsidRDefault="0012418E">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0384453" w:history="1">
            <w:r w:rsidR="005027B8" w:rsidRPr="00957854">
              <w:rPr>
                <w:rStyle w:val="Hyperlink"/>
                <w:noProof/>
              </w:rPr>
              <w:t>Einführung</w:t>
            </w:r>
            <w:r w:rsidR="005027B8">
              <w:rPr>
                <w:noProof/>
                <w:webHidden/>
              </w:rPr>
              <w:tab/>
            </w:r>
            <w:r w:rsidR="005027B8">
              <w:rPr>
                <w:noProof/>
                <w:webHidden/>
              </w:rPr>
              <w:fldChar w:fldCharType="begin"/>
            </w:r>
            <w:r w:rsidR="005027B8">
              <w:rPr>
                <w:noProof/>
                <w:webHidden/>
              </w:rPr>
              <w:instrText xml:space="preserve"> PAGEREF _Toc530384453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F93D75">
          <w:pPr>
            <w:pStyle w:val="Verzeichnis1"/>
            <w:tabs>
              <w:tab w:val="right" w:leader="dot" w:pos="9062"/>
            </w:tabs>
            <w:rPr>
              <w:rFonts w:eastAsiaTheme="minorEastAsia"/>
              <w:noProof/>
              <w:lang w:eastAsia="de-DE"/>
            </w:rPr>
          </w:pPr>
          <w:hyperlink w:anchor="_Toc530384454" w:history="1">
            <w:r w:rsidR="005027B8" w:rsidRPr="00957854">
              <w:rPr>
                <w:rStyle w:val="Hyperlink"/>
                <w:noProof/>
              </w:rPr>
              <w:t>Auftrag</w:t>
            </w:r>
            <w:r w:rsidR="005027B8">
              <w:rPr>
                <w:noProof/>
                <w:webHidden/>
              </w:rPr>
              <w:tab/>
            </w:r>
            <w:r w:rsidR="005027B8">
              <w:rPr>
                <w:noProof/>
                <w:webHidden/>
              </w:rPr>
              <w:fldChar w:fldCharType="begin"/>
            </w:r>
            <w:r w:rsidR="005027B8">
              <w:rPr>
                <w:noProof/>
                <w:webHidden/>
              </w:rPr>
              <w:instrText xml:space="preserve"> PAGEREF _Toc530384454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F93D75">
          <w:pPr>
            <w:pStyle w:val="Verzeichnis2"/>
            <w:tabs>
              <w:tab w:val="right" w:leader="dot" w:pos="9062"/>
            </w:tabs>
            <w:rPr>
              <w:rFonts w:eastAsiaTheme="minorEastAsia"/>
              <w:noProof/>
              <w:lang w:eastAsia="de-DE"/>
            </w:rPr>
          </w:pPr>
          <w:hyperlink w:anchor="_Toc530384455" w:history="1">
            <w:r w:rsidR="005027B8" w:rsidRPr="00957854">
              <w:rPr>
                <w:rStyle w:val="Hyperlink"/>
                <w:noProof/>
              </w:rPr>
              <w:t>Einsatzfeld des Produktes</w:t>
            </w:r>
            <w:r w:rsidR="005027B8">
              <w:rPr>
                <w:noProof/>
                <w:webHidden/>
              </w:rPr>
              <w:tab/>
            </w:r>
            <w:r w:rsidR="005027B8">
              <w:rPr>
                <w:noProof/>
                <w:webHidden/>
              </w:rPr>
              <w:fldChar w:fldCharType="begin"/>
            </w:r>
            <w:r w:rsidR="005027B8">
              <w:rPr>
                <w:noProof/>
                <w:webHidden/>
              </w:rPr>
              <w:instrText xml:space="preserve"> PAGEREF _Toc530384455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F93D75">
          <w:pPr>
            <w:pStyle w:val="Verzeichnis2"/>
            <w:tabs>
              <w:tab w:val="right" w:leader="dot" w:pos="9062"/>
            </w:tabs>
            <w:rPr>
              <w:rFonts w:eastAsiaTheme="minorEastAsia"/>
              <w:noProof/>
              <w:lang w:eastAsia="de-DE"/>
            </w:rPr>
          </w:pPr>
          <w:hyperlink w:anchor="_Toc530384456" w:history="1">
            <w:r w:rsidR="005027B8" w:rsidRPr="00957854">
              <w:rPr>
                <w:rStyle w:val="Hyperlink"/>
                <w:noProof/>
              </w:rPr>
              <w:t>Ist-Zustand</w:t>
            </w:r>
            <w:r w:rsidR="005027B8">
              <w:rPr>
                <w:noProof/>
                <w:webHidden/>
              </w:rPr>
              <w:tab/>
            </w:r>
            <w:r w:rsidR="005027B8">
              <w:rPr>
                <w:noProof/>
                <w:webHidden/>
              </w:rPr>
              <w:fldChar w:fldCharType="begin"/>
            </w:r>
            <w:r w:rsidR="005027B8">
              <w:rPr>
                <w:noProof/>
                <w:webHidden/>
              </w:rPr>
              <w:instrText xml:space="preserve"> PAGEREF _Toc530384456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F93D75">
          <w:pPr>
            <w:pStyle w:val="Verzeichnis2"/>
            <w:tabs>
              <w:tab w:val="right" w:leader="dot" w:pos="9062"/>
            </w:tabs>
            <w:rPr>
              <w:rFonts w:eastAsiaTheme="minorEastAsia"/>
              <w:noProof/>
              <w:lang w:eastAsia="de-DE"/>
            </w:rPr>
          </w:pPr>
          <w:hyperlink w:anchor="_Toc530384457" w:history="1">
            <w:r w:rsidR="005027B8" w:rsidRPr="00957854">
              <w:rPr>
                <w:rStyle w:val="Hyperlink"/>
                <w:noProof/>
              </w:rPr>
              <w:t>Soll-Zustand</w:t>
            </w:r>
            <w:r w:rsidR="005027B8">
              <w:rPr>
                <w:noProof/>
                <w:webHidden/>
              </w:rPr>
              <w:tab/>
            </w:r>
            <w:r w:rsidR="005027B8">
              <w:rPr>
                <w:noProof/>
                <w:webHidden/>
              </w:rPr>
              <w:fldChar w:fldCharType="begin"/>
            </w:r>
            <w:r w:rsidR="005027B8">
              <w:rPr>
                <w:noProof/>
                <w:webHidden/>
              </w:rPr>
              <w:instrText xml:space="preserve"> PAGEREF _Toc530384457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F93D75">
          <w:pPr>
            <w:pStyle w:val="Verzeichnis1"/>
            <w:tabs>
              <w:tab w:val="right" w:leader="dot" w:pos="9062"/>
            </w:tabs>
            <w:rPr>
              <w:rFonts w:eastAsiaTheme="minorEastAsia"/>
              <w:noProof/>
              <w:lang w:eastAsia="de-DE"/>
            </w:rPr>
          </w:pPr>
          <w:hyperlink w:anchor="_Toc530384458" w:history="1">
            <w:r w:rsidR="005027B8" w:rsidRPr="00957854">
              <w:rPr>
                <w:rStyle w:val="Hyperlink"/>
                <w:noProof/>
              </w:rPr>
              <w:t>Analyse</w:t>
            </w:r>
            <w:r w:rsidR="005027B8">
              <w:rPr>
                <w:noProof/>
                <w:webHidden/>
              </w:rPr>
              <w:tab/>
            </w:r>
            <w:r w:rsidR="005027B8">
              <w:rPr>
                <w:noProof/>
                <w:webHidden/>
              </w:rPr>
              <w:fldChar w:fldCharType="begin"/>
            </w:r>
            <w:r w:rsidR="005027B8">
              <w:rPr>
                <w:noProof/>
                <w:webHidden/>
              </w:rPr>
              <w:instrText xml:space="preserve"> PAGEREF _Toc530384458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F93D75">
          <w:pPr>
            <w:pStyle w:val="Verzeichnis2"/>
            <w:tabs>
              <w:tab w:val="right" w:leader="dot" w:pos="9062"/>
            </w:tabs>
            <w:rPr>
              <w:rFonts w:eastAsiaTheme="minorEastAsia"/>
              <w:noProof/>
              <w:lang w:eastAsia="de-DE"/>
            </w:rPr>
          </w:pPr>
          <w:hyperlink w:anchor="_Toc530384459" w:history="1">
            <w:r w:rsidR="005027B8" w:rsidRPr="00957854">
              <w:rPr>
                <w:rStyle w:val="Hyperlink"/>
                <w:noProof/>
              </w:rPr>
              <w:t>Analyse des Problems</w:t>
            </w:r>
            <w:r w:rsidR="005027B8">
              <w:rPr>
                <w:noProof/>
                <w:webHidden/>
              </w:rPr>
              <w:tab/>
            </w:r>
            <w:r w:rsidR="005027B8">
              <w:rPr>
                <w:noProof/>
                <w:webHidden/>
              </w:rPr>
              <w:fldChar w:fldCharType="begin"/>
            </w:r>
            <w:r w:rsidR="005027B8">
              <w:rPr>
                <w:noProof/>
                <w:webHidden/>
              </w:rPr>
              <w:instrText xml:space="preserve"> PAGEREF _Toc530384459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F93D75">
          <w:pPr>
            <w:pStyle w:val="Verzeichnis2"/>
            <w:tabs>
              <w:tab w:val="right" w:leader="dot" w:pos="9062"/>
            </w:tabs>
            <w:rPr>
              <w:rFonts w:eastAsiaTheme="minorEastAsia"/>
              <w:noProof/>
              <w:lang w:eastAsia="de-DE"/>
            </w:rPr>
          </w:pPr>
          <w:hyperlink w:anchor="_Toc530384460" w:history="1">
            <w:r w:rsidR="005027B8" w:rsidRPr="00957854">
              <w:rPr>
                <w:rStyle w:val="Hyperlink"/>
                <w:noProof/>
              </w:rPr>
              <w:t>Abgrenzung des zu entwickelnden Systems</w:t>
            </w:r>
            <w:r w:rsidR="005027B8">
              <w:rPr>
                <w:noProof/>
                <w:webHidden/>
              </w:rPr>
              <w:tab/>
            </w:r>
            <w:r w:rsidR="005027B8">
              <w:rPr>
                <w:noProof/>
                <w:webHidden/>
              </w:rPr>
              <w:fldChar w:fldCharType="begin"/>
            </w:r>
            <w:r w:rsidR="005027B8">
              <w:rPr>
                <w:noProof/>
                <w:webHidden/>
              </w:rPr>
              <w:instrText xml:space="preserve"> PAGEREF _Toc530384460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F93D75">
          <w:pPr>
            <w:pStyle w:val="Verzeichnis2"/>
            <w:tabs>
              <w:tab w:val="right" w:leader="dot" w:pos="9062"/>
            </w:tabs>
            <w:rPr>
              <w:rFonts w:eastAsiaTheme="minorEastAsia"/>
              <w:noProof/>
              <w:lang w:eastAsia="de-DE"/>
            </w:rPr>
          </w:pPr>
          <w:hyperlink w:anchor="_Toc530384461" w:history="1">
            <w:r w:rsidR="005027B8" w:rsidRPr="00957854">
              <w:rPr>
                <w:rStyle w:val="Hyperlink"/>
                <w:noProof/>
              </w:rPr>
              <w:t>Beschreibung der Schnittstellen</w:t>
            </w:r>
            <w:r w:rsidR="005027B8">
              <w:rPr>
                <w:noProof/>
                <w:webHidden/>
              </w:rPr>
              <w:tab/>
            </w:r>
            <w:r w:rsidR="005027B8">
              <w:rPr>
                <w:noProof/>
                <w:webHidden/>
              </w:rPr>
              <w:fldChar w:fldCharType="begin"/>
            </w:r>
            <w:r w:rsidR="005027B8">
              <w:rPr>
                <w:noProof/>
                <w:webHidden/>
              </w:rPr>
              <w:instrText xml:space="preserve"> PAGEREF _Toc530384461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F93D75">
          <w:pPr>
            <w:pStyle w:val="Verzeichnis2"/>
            <w:tabs>
              <w:tab w:val="right" w:leader="dot" w:pos="9062"/>
            </w:tabs>
            <w:rPr>
              <w:rFonts w:eastAsiaTheme="minorEastAsia"/>
              <w:noProof/>
              <w:lang w:eastAsia="de-DE"/>
            </w:rPr>
          </w:pPr>
          <w:hyperlink w:anchor="_Toc530384462" w:history="1">
            <w:r w:rsidR="005027B8" w:rsidRPr="00957854">
              <w:rPr>
                <w:rStyle w:val="Hyperlink"/>
                <w:noProof/>
              </w:rPr>
              <w:t>Gewünschtes Verhalten/ Effekte</w:t>
            </w:r>
            <w:r w:rsidR="005027B8">
              <w:rPr>
                <w:noProof/>
                <w:webHidden/>
              </w:rPr>
              <w:tab/>
            </w:r>
            <w:r w:rsidR="005027B8">
              <w:rPr>
                <w:noProof/>
                <w:webHidden/>
              </w:rPr>
              <w:fldChar w:fldCharType="begin"/>
            </w:r>
            <w:r w:rsidR="005027B8">
              <w:rPr>
                <w:noProof/>
                <w:webHidden/>
              </w:rPr>
              <w:instrText xml:space="preserve"> PAGEREF _Toc530384462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F93D75">
          <w:pPr>
            <w:pStyle w:val="Verzeichnis3"/>
            <w:tabs>
              <w:tab w:val="right" w:leader="dot" w:pos="9062"/>
            </w:tabs>
            <w:rPr>
              <w:rFonts w:eastAsiaTheme="minorEastAsia"/>
              <w:noProof/>
              <w:lang w:eastAsia="de-DE"/>
            </w:rPr>
          </w:pPr>
          <w:hyperlink w:anchor="_Toc530384463" w:history="1">
            <w:r w:rsidR="005027B8" w:rsidRPr="00957854">
              <w:rPr>
                <w:rStyle w:val="Hyperlink"/>
                <w:noProof/>
              </w:rPr>
              <w:t>Grafik über die Erstellung eines Prozesses</w:t>
            </w:r>
            <w:r w:rsidR="005027B8">
              <w:rPr>
                <w:noProof/>
                <w:webHidden/>
              </w:rPr>
              <w:tab/>
            </w:r>
            <w:r w:rsidR="005027B8">
              <w:rPr>
                <w:noProof/>
                <w:webHidden/>
              </w:rPr>
              <w:fldChar w:fldCharType="begin"/>
            </w:r>
            <w:r w:rsidR="005027B8">
              <w:rPr>
                <w:noProof/>
                <w:webHidden/>
              </w:rPr>
              <w:instrText xml:space="preserve"> PAGEREF _Toc530384463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F93D75">
          <w:pPr>
            <w:pStyle w:val="Verzeichnis3"/>
            <w:tabs>
              <w:tab w:val="right" w:leader="dot" w:pos="9062"/>
            </w:tabs>
            <w:rPr>
              <w:rFonts w:eastAsiaTheme="minorEastAsia"/>
              <w:noProof/>
              <w:lang w:eastAsia="de-DE"/>
            </w:rPr>
          </w:pPr>
          <w:hyperlink w:anchor="_Toc530384464" w:history="1">
            <w:r w:rsidR="005027B8" w:rsidRPr="00957854">
              <w:rPr>
                <w:rStyle w:val="Hyperlink"/>
                <w:noProof/>
              </w:rPr>
              <w:t>Grafik über die Nutzung eines Prozesses</w:t>
            </w:r>
            <w:r w:rsidR="005027B8">
              <w:rPr>
                <w:noProof/>
                <w:webHidden/>
              </w:rPr>
              <w:tab/>
            </w:r>
            <w:r w:rsidR="005027B8">
              <w:rPr>
                <w:noProof/>
                <w:webHidden/>
              </w:rPr>
              <w:fldChar w:fldCharType="begin"/>
            </w:r>
            <w:r w:rsidR="005027B8">
              <w:rPr>
                <w:noProof/>
                <w:webHidden/>
              </w:rPr>
              <w:instrText xml:space="preserve"> PAGEREF _Toc530384464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F93D75">
          <w:pPr>
            <w:pStyle w:val="Verzeichnis2"/>
            <w:tabs>
              <w:tab w:val="right" w:leader="dot" w:pos="9062"/>
            </w:tabs>
            <w:rPr>
              <w:rFonts w:eastAsiaTheme="minorEastAsia"/>
              <w:noProof/>
              <w:lang w:eastAsia="de-DE"/>
            </w:rPr>
          </w:pPr>
          <w:hyperlink w:anchor="_Toc530384465" w:history="1">
            <w:r w:rsidR="005027B8" w:rsidRPr="00957854">
              <w:rPr>
                <w:rStyle w:val="Hyperlink"/>
                <w:noProof/>
              </w:rPr>
              <w:t>Produkt-/Funktionsübersicht</w:t>
            </w:r>
            <w:r w:rsidR="005027B8">
              <w:rPr>
                <w:noProof/>
                <w:webHidden/>
              </w:rPr>
              <w:tab/>
            </w:r>
            <w:r w:rsidR="005027B8">
              <w:rPr>
                <w:noProof/>
                <w:webHidden/>
              </w:rPr>
              <w:fldChar w:fldCharType="begin"/>
            </w:r>
            <w:r w:rsidR="005027B8">
              <w:rPr>
                <w:noProof/>
                <w:webHidden/>
              </w:rPr>
              <w:instrText xml:space="preserve"> PAGEREF _Toc530384465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F93D75">
          <w:pPr>
            <w:pStyle w:val="Verzeichnis3"/>
            <w:tabs>
              <w:tab w:val="right" w:leader="dot" w:pos="9062"/>
            </w:tabs>
            <w:rPr>
              <w:rFonts w:eastAsiaTheme="minorEastAsia"/>
              <w:noProof/>
              <w:lang w:eastAsia="de-DE"/>
            </w:rPr>
          </w:pPr>
          <w:hyperlink w:anchor="_Toc530384466" w:history="1">
            <w:r w:rsidR="005027B8" w:rsidRPr="00957854">
              <w:rPr>
                <w:rStyle w:val="Hyperlink"/>
                <w:noProof/>
              </w:rPr>
              <w:t>Muss-Funktionen</w:t>
            </w:r>
            <w:r w:rsidR="005027B8">
              <w:rPr>
                <w:noProof/>
                <w:webHidden/>
              </w:rPr>
              <w:tab/>
            </w:r>
            <w:r w:rsidR="005027B8">
              <w:rPr>
                <w:noProof/>
                <w:webHidden/>
              </w:rPr>
              <w:fldChar w:fldCharType="begin"/>
            </w:r>
            <w:r w:rsidR="005027B8">
              <w:rPr>
                <w:noProof/>
                <w:webHidden/>
              </w:rPr>
              <w:instrText xml:space="preserve"> PAGEREF _Toc530384466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F93D75">
          <w:pPr>
            <w:pStyle w:val="Verzeichnis3"/>
            <w:tabs>
              <w:tab w:val="right" w:leader="dot" w:pos="9062"/>
            </w:tabs>
            <w:rPr>
              <w:rFonts w:eastAsiaTheme="minorEastAsia"/>
              <w:noProof/>
              <w:lang w:eastAsia="de-DE"/>
            </w:rPr>
          </w:pPr>
          <w:hyperlink w:anchor="_Toc530384467" w:history="1">
            <w:r w:rsidR="005027B8" w:rsidRPr="00957854">
              <w:rPr>
                <w:rStyle w:val="Hyperlink"/>
                <w:noProof/>
              </w:rPr>
              <w:t>Soll-Funktionen</w:t>
            </w:r>
            <w:r w:rsidR="005027B8">
              <w:rPr>
                <w:noProof/>
                <w:webHidden/>
              </w:rPr>
              <w:tab/>
            </w:r>
            <w:r w:rsidR="005027B8">
              <w:rPr>
                <w:noProof/>
                <w:webHidden/>
              </w:rPr>
              <w:fldChar w:fldCharType="begin"/>
            </w:r>
            <w:r w:rsidR="005027B8">
              <w:rPr>
                <w:noProof/>
                <w:webHidden/>
              </w:rPr>
              <w:instrText xml:space="preserve"> PAGEREF _Toc530384467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F93D75">
          <w:pPr>
            <w:pStyle w:val="Verzeichnis3"/>
            <w:tabs>
              <w:tab w:val="right" w:leader="dot" w:pos="9062"/>
            </w:tabs>
            <w:rPr>
              <w:rFonts w:eastAsiaTheme="minorEastAsia"/>
              <w:noProof/>
              <w:lang w:eastAsia="de-DE"/>
            </w:rPr>
          </w:pPr>
          <w:hyperlink w:anchor="_Toc530384468" w:history="1">
            <w:r w:rsidR="005027B8" w:rsidRPr="00957854">
              <w:rPr>
                <w:rStyle w:val="Hyperlink"/>
                <w:noProof/>
              </w:rPr>
              <w:t>Kann-Funktionen</w:t>
            </w:r>
            <w:r w:rsidR="005027B8">
              <w:rPr>
                <w:noProof/>
                <w:webHidden/>
              </w:rPr>
              <w:tab/>
            </w:r>
            <w:r w:rsidR="005027B8">
              <w:rPr>
                <w:noProof/>
                <w:webHidden/>
              </w:rPr>
              <w:fldChar w:fldCharType="begin"/>
            </w:r>
            <w:r w:rsidR="005027B8">
              <w:rPr>
                <w:noProof/>
                <w:webHidden/>
              </w:rPr>
              <w:instrText xml:space="preserve"> PAGEREF _Toc530384468 \h </w:instrText>
            </w:r>
            <w:r w:rsidR="005027B8">
              <w:rPr>
                <w:noProof/>
                <w:webHidden/>
              </w:rPr>
            </w:r>
            <w:r w:rsidR="005027B8">
              <w:rPr>
                <w:noProof/>
                <w:webHidden/>
              </w:rPr>
              <w:fldChar w:fldCharType="separate"/>
            </w:r>
            <w:r w:rsidR="005027B8">
              <w:rPr>
                <w:noProof/>
                <w:webHidden/>
              </w:rPr>
              <w:t>2</w:t>
            </w:r>
            <w:r w:rsidR="005027B8">
              <w:rPr>
                <w:noProof/>
                <w:webHidden/>
              </w:rPr>
              <w:fldChar w:fldCharType="end"/>
            </w:r>
          </w:hyperlink>
        </w:p>
        <w:p w:rsidR="005027B8" w:rsidRDefault="00F93D75">
          <w:pPr>
            <w:pStyle w:val="Verzeichnis2"/>
            <w:tabs>
              <w:tab w:val="right" w:leader="dot" w:pos="9062"/>
            </w:tabs>
            <w:rPr>
              <w:rFonts w:eastAsiaTheme="minorEastAsia"/>
              <w:noProof/>
              <w:lang w:eastAsia="de-DE"/>
            </w:rPr>
          </w:pPr>
          <w:hyperlink w:anchor="_Toc530384469" w:history="1">
            <w:r w:rsidR="005027B8" w:rsidRPr="00957854">
              <w:rPr>
                <w:rStyle w:val="Hyperlink"/>
                <w:noProof/>
              </w:rPr>
              <w:t>Praktische Umsetzung der Produkt-/Funktionsübersicht</w:t>
            </w:r>
            <w:r w:rsidR="005027B8">
              <w:rPr>
                <w:noProof/>
                <w:webHidden/>
              </w:rPr>
              <w:tab/>
            </w:r>
            <w:r w:rsidR="005027B8">
              <w:rPr>
                <w:noProof/>
                <w:webHidden/>
              </w:rPr>
              <w:fldChar w:fldCharType="begin"/>
            </w:r>
            <w:r w:rsidR="005027B8">
              <w:rPr>
                <w:noProof/>
                <w:webHidden/>
              </w:rPr>
              <w:instrText xml:space="preserve"> PAGEREF _Toc530384469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F93D75">
          <w:pPr>
            <w:pStyle w:val="Verzeichnis3"/>
            <w:tabs>
              <w:tab w:val="right" w:leader="dot" w:pos="9062"/>
            </w:tabs>
            <w:rPr>
              <w:rFonts w:eastAsiaTheme="minorEastAsia"/>
              <w:noProof/>
              <w:lang w:eastAsia="de-DE"/>
            </w:rPr>
          </w:pPr>
          <w:hyperlink w:anchor="_Toc530384470" w:history="1">
            <w:r w:rsidR="005027B8" w:rsidRPr="00957854">
              <w:rPr>
                <w:rStyle w:val="Hyperlink"/>
                <w:noProof/>
              </w:rPr>
              <w:t>Muss-Funktionen</w:t>
            </w:r>
            <w:r w:rsidR="005027B8">
              <w:rPr>
                <w:noProof/>
                <w:webHidden/>
              </w:rPr>
              <w:tab/>
            </w:r>
            <w:r w:rsidR="005027B8">
              <w:rPr>
                <w:noProof/>
                <w:webHidden/>
              </w:rPr>
              <w:fldChar w:fldCharType="begin"/>
            </w:r>
            <w:r w:rsidR="005027B8">
              <w:rPr>
                <w:noProof/>
                <w:webHidden/>
              </w:rPr>
              <w:instrText xml:space="preserve"> PAGEREF _Toc530384470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F93D75">
          <w:pPr>
            <w:pStyle w:val="Verzeichnis3"/>
            <w:tabs>
              <w:tab w:val="right" w:leader="dot" w:pos="9062"/>
            </w:tabs>
            <w:rPr>
              <w:rFonts w:eastAsiaTheme="minorEastAsia"/>
              <w:noProof/>
              <w:lang w:eastAsia="de-DE"/>
            </w:rPr>
          </w:pPr>
          <w:hyperlink w:anchor="_Toc530384471" w:history="1">
            <w:r w:rsidR="005027B8" w:rsidRPr="00957854">
              <w:rPr>
                <w:rStyle w:val="Hyperlink"/>
                <w:noProof/>
              </w:rPr>
              <w:t>Soll-Funktionen</w:t>
            </w:r>
            <w:r w:rsidR="005027B8">
              <w:rPr>
                <w:noProof/>
                <w:webHidden/>
              </w:rPr>
              <w:tab/>
            </w:r>
            <w:r w:rsidR="005027B8">
              <w:rPr>
                <w:noProof/>
                <w:webHidden/>
              </w:rPr>
              <w:fldChar w:fldCharType="begin"/>
            </w:r>
            <w:r w:rsidR="005027B8">
              <w:rPr>
                <w:noProof/>
                <w:webHidden/>
              </w:rPr>
              <w:instrText xml:space="preserve"> PAGEREF _Toc530384471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F93D75">
          <w:pPr>
            <w:pStyle w:val="Verzeichnis3"/>
            <w:tabs>
              <w:tab w:val="right" w:leader="dot" w:pos="9062"/>
            </w:tabs>
            <w:rPr>
              <w:rFonts w:eastAsiaTheme="minorEastAsia"/>
              <w:noProof/>
              <w:lang w:eastAsia="de-DE"/>
            </w:rPr>
          </w:pPr>
          <w:hyperlink w:anchor="_Toc530384472" w:history="1">
            <w:r w:rsidR="005027B8" w:rsidRPr="00957854">
              <w:rPr>
                <w:rStyle w:val="Hyperlink"/>
                <w:noProof/>
              </w:rPr>
              <w:t>Kann-Funktionen</w:t>
            </w:r>
            <w:r w:rsidR="005027B8">
              <w:rPr>
                <w:noProof/>
                <w:webHidden/>
              </w:rPr>
              <w:tab/>
            </w:r>
            <w:r w:rsidR="005027B8">
              <w:rPr>
                <w:noProof/>
                <w:webHidden/>
              </w:rPr>
              <w:fldChar w:fldCharType="begin"/>
            </w:r>
            <w:r w:rsidR="005027B8">
              <w:rPr>
                <w:noProof/>
                <w:webHidden/>
              </w:rPr>
              <w:instrText xml:space="preserve"> PAGEREF _Toc530384472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F93D75">
          <w:pPr>
            <w:pStyle w:val="Verzeichnis2"/>
            <w:tabs>
              <w:tab w:val="right" w:leader="dot" w:pos="9062"/>
            </w:tabs>
            <w:rPr>
              <w:rFonts w:eastAsiaTheme="minorEastAsia"/>
              <w:noProof/>
              <w:lang w:eastAsia="de-DE"/>
            </w:rPr>
          </w:pPr>
          <w:hyperlink w:anchor="_Toc530384473" w:history="1">
            <w:r w:rsidR="005027B8" w:rsidRPr="00957854">
              <w:rPr>
                <w:rStyle w:val="Hyperlink"/>
                <w:noProof/>
              </w:rPr>
              <w:t>Beurteilung der Machtbarkeit</w:t>
            </w:r>
            <w:r w:rsidR="005027B8">
              <w:rPr>
                <w:noProof/>
                <w:webHidden/>
              </w:rPr>
              <w:tab/>
            </w:r>
            <w:r w:rsidR="005027B8">
              <w:rPr>
                <w:noProof/>
                <w:webHidden/>
              </w:rPr>
              <w:fldChar w:fldCharType="begin"/>
            </w:r>
            <w:r w:rsidR="005027B8">
              <w:rPr>
                <w:noProof/>
                <w:webHidden/>
              </w:rPr>
              <w:instrText xml:space="preserve"> PAGEREF _Toc530384473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F93D75">
          <w:pPr>
            <w:pStyle w:val="Verzeichnis3"/>
            <w:tabs>
              <w:tab w:val="right" w:leader="dot" w:pos="9062"/>
            </w:tabs>
            <w:rPr>
              <w:rFonts w:eastAsiaTheme="minorEastAsia"/>
              <w:noProof/>
              <w:lang w:eastAsia="de-DE"/>
            </w:rPr>
          </w:pPr>
          <w:hyperlink w:anchor="_Toc530384474" w:history="1">
            <w:r w:rsidR="005027B8" w:rsidRPr="00957854">
              <w:rPr>
                <w:rStyle w:val="Hyperlink"/>
                <w:noProof/>
              </w:rPr>
              <w:t>Projektstrukturplan</w:t>
            </w:r>
            <w:r w:rsidR="005027B8">
              <w:rPr>
                <w:noProof/>
                <w:webHidden/>
              </w:rPr>
              <w:tab/>
            </w:r>
            <w:r w:rsidR="005027B8">
              <w:rPr>
                <w:noProof/>
                <w:webHidden/>
              </w:rPr>
              <w:fldChar w:fldCharType="begin"/>
            </w:r>
            <w:r w:rsidR="005027B8">
              <w:rPr>
                <w:noProof/>
                <w:webHidden/>
              </w:rPr>
              <w:instrText xml:space="preserve"> PAGEREF _Toc530384474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F93D75">
          <w:pPr>
            <w:pStyle w:val="Verzeichnis3"/>
            <w:tabs>
              <w:tab w:val="right" w:leader="dot" w:pos="9062"/>
            </w:tabs>
            <w:rPr>
              <w:rFonts w:eastAsiaTheme="minorEastAsia"/>
              <w:noProof/>
              <w:lang w:eastAsia="de-DE"/>
            </w:rPr>
          </w:pPr>
          <w:hyperlink w:anchor="_Toc530384475" w:history="1">
            <w:r w:rsidR="005027B8" w:rsidRPr="00957854">
              <w:rPr>
                <w:rStyle w:val="Hyperlink"/>
                <w:noProof/>
              </w:rPr>
              <w:t>Zeitplanung</w:t>
            </w:r>
            <w:r w:rsidR="005027B8">
              <w:rPr>
                <w:noProof/>
                <w:webHidden/>
              </w:rPr>
              <w:tab/>
            </w:r>
            <w:r w:rsidR="005027B8">
              <w:rPr>
                <w:noProof/>
                <w:webHidden/>
              </w:rPr>
              <w:fldChar w:fldCharType="begin"/>
            </w:r>
            <w:r w:rsidR="005027B8">
              <w:rPr>
                <w:noProof/>
                <w:webHidden/>
              </w:rPr>
              <w:instrText xml:space="preserve"> PAGEREF _Toc530384475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F93D75">
          <w:pPr>
            <w:pStyle w:val="Verzeichnis3"/>
            <w:tabs>
              <w:tab w:val="right" w:leader="dot" w:pos="9062"/>
            </w:tabs>
            <w:rPr>
              <w:rFonts w:eastAsiaTheme="minorEastAsia"/>
              <w:noProof/>
              <w:lang w:eastAsia="de-DE"/>
            </w:rPr>
          </w:pPr>
          <w:hyperlink w:anchor="_Toc530384476" w:history="1">
            <w:r w:rsidR="005027B8" w:rsidRPr="00957854">
              <w:rPr>
                <w:rStyle w:val="Hyperlink"/>
                <w:noProof/>
              </w:rPr>
              <w:t>Phasenplan</w:t>
            </w:r>
            <w:r w:rsidR="005027B8">
              <w:rPr>
                <w:noProof/>
                <w:webHidden/>
              </w:rPr>
              <w:tab/>
            </w:r>
            <w:r w:rsidR="005027B8">
              <w:rPr>
                <w:noProof/>
                <w:webHidden/>
              </w:rPr>
              <w:fldChar w:fldCharType="begin"/>
            </w:r>
            <w:r w:rsidR="005027B8">
              <w:rPr>
                <w:noProof/>
                <w:webHidden/>
              </w:rPr>
              <w:instrText xml:space="preserve"> PAGEREF _Toc530384476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F93D75">
          <w:pPr>
            <w:pStyle w:val="Verzeichnis3"/>
            <w:tabs>
              <w:tab w:val="right" w:leader="dot" w:pos="9062"/>
            </w:tabs>
            <w:rPr>
              <w:rFonts w:eastAsiaTheme="minorEastAsia"/>
              <w:noProof/>
              <w:lang w:eastAsia="de-DE"/>
            </w:rPr>
          </w:pPr>
          <w:hyperlink w:anchor="_Toc530384477" w:history="1">
            <w:r w:rsidR="005027B8" w:rsidRPr="00957854">
              <w:rPr>
                <w:rStyle w:val="Hyperlink"/>
                <w:noProof/>
              </w:rPr>
              <w:t>Ablaufkontrolle und Meilensteine</w:t>
            </w:r>
            <w:r w:rsidR="005027B8">
              <w:rPr>
                <w:noProof/>
                <w:webHidden/>
              </w:rPr>
              <w:tab/>
            </w:r>
            <w:r w:rsidR="005027B8">
              <w:rPr>
                <w:noProof/>
                <w:webHidden/>
              </w:rPr>
              <w:fldChar w:fldCharType="begin"/>
            </w:r>
            <w:r w:rsidR="005027B8">
              <w:rPr>
                <w:noProof/>
                <w:webHidden/>
              </w:rPr>
              <w:instrText xml:space="preserve"> PAGEREF _Toc530384477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F93D75">
          <w:pPr>
            <w:pStyle w:val="Verzeichnis2"/>
            <w:tabs>
              <w:tab w:val="right" w:leader="dot" w:pos="9062"/>
            </w:tabs>
            <w:rPr>
              <w:rFonts w:eastAsiaTheme="minorEastAsia"/>
              <w:noProof/>
              <w:lang w:eastAsia="de-DE"/>
            </w:rPr>
          </w:pPr>
          <w:hyperlink w:anchor="_Toc530384478" w:history="1">
            <w:r w:rsidR="005027B8" w:rsidRPr="00957854">
              <w:rPr>
                <w:rStyle w:val="Hyperlink"/>
                <w:noProof/>
              </w:rPr>
              <w:t>Anforderungen an die Qualität</w:t>
            </w:r>
            <w:r w:rsidR="005027B8">
              <w:rPr>
                <w:noProof/>
                <w:webHidden/>
              </w:rPr>
              <w:tab/>
            </w:r>
            <w:r w:rsidR="005027B8">
              <w:rPr>
                <w:noProof/>
                <w:webHidden/>
              </w:rPr>
              <w:fldChar w:fldCharType="begin"/>
            </w:r>
            <w:r w:rsidR="005027B8">
              <w:rPr>
                <w:noProof/>
                <w:webHidden/>
              </w:rPr>
              <w:instrText xml:space="preserve"> PAGEREF _Toc530384478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F93D75">
          <w:pPr>
            <w:pStyle w:val="Verzeichnis2"/>
            <w:tabs>
              <w:tab w:val="right" w:leader="dot" w:pos="9062"/>
            </w:tabs>
            <w:rPr>
              <w:rFonts w:eastAsiaTheme="minorEastAsia"/>
              <w:noProof/>
              <w:lang w:eastAsia="de-DE"/>
            </w:rPr>
          </w:pPr>
          <w:hyperlink w:anchor="_Toc530384479" w:history="1">
            <w:r w:rsidR="005027B8" w:rsidRPr="00957854">
              <w:rPr>
                <w:rStyle w:val="Hyperlink"/>
                <w:noProof/>
              </w:rPr>
              <w:t>Einsatz von Techniken und Tools</w:t>
            </w:r>
            <w:r w:rsidR="005027B8">
              <w:rPr>
                <w:noProof/>
                <w:webHidden/>
              </w:rPr>
              <w:tab/>
            </w:r>
            <w:r w:rsidR="005027B8">
              <w:rPr>
                <w:noProof/>
                <w:webHidden/>
              </w:rPr>
              <w:fldChar w:fldCharType="begin"/>
            </w:r>
            <w:r w:rsidR="005027B8">
              <w:rPr>
                <w:noProof/>
                <w:webHidden/>
              </w:rPr>
              <w:instrText xml:space="preserve"> PAGEREF _Toc530384479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F93D75">
          <w:pPr>
            <w:pStyle w:val="Verzeichnis1"/>
            <w:tabs>
              <w:tab w:val="right" w:leader="dot" w:pos="9062"/>
            </w:tabs>
            <w:rPr>
              <w:rFonts w:eastAsiaTheme="minorEastAsia"/>
              <w:noProof/>
              <w:lang w:eastAsia="de-DE"/>
            </w:rPr>
          </w:pPr>
          <w:hyperlink w:anchor="_Toc530384480" w:history="1">
            <w:r w:rsidR="005027B8" w:rsidRPr="00957854">
              <w:rPr>
                <w:rStyle w:val="Hyperlink"/>
                <w:noProof/>
              </w:rPr>
              <w:t>Tests</w:t>
            </w:r>
            <w:r w:rsidR="005027B8">
              <w:rPr>
                <w:noProof/>
                <w:webHidden/>
              </w:rPr>
              <w:tab/>
            </w:r>
            <w:r w:rsidR="005027B8">
              <w:rPr>
                <w:noProof/>
                <w:webHidden/>
              </w:rPr>
              <w:fldChar w:fldCharType="begin"/>
            </w:r>
            <w:r w:rsidR="005027B8">
              <w:rPr>
                <w:noProof/>
                <w:webHidden/>
              </w:rPr>
              <w:instrText xml:space="preserve"> PAGEREF _Toc530384480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F93D75">
          <w:pPr>
            <w:pStyle w:val="Verzeichnis1"/>
            <w:tabs>
              <w:tab w:val="right" w:leader="dot" w:pos="9062"/>
            </w:tabs>
            <w:rPr>
              <w:rFonts w:eastAsiaTheme="minorEastAsia"/>
              <w:noProof/>
              <w:lang w:eastAsia="de-DE"/>
            </w:rPr>
          </w:pPr>
          <w:hyperlink w:anchor="_Toc530384481" w:history="1">
            <w:r w:rsidR="005027B8" w:rsidRPr="00957854">
              <w:rPr>
                <w:rStyle w:val="Hyperlink"/>
                <w:noProof/>
              </w:rPr>
              <w:t>Ergänzungen/ Sonstiges</w:t>
            </w:r>
            <w:r w:rsidR="005027B8">
              <w:rPr>
                <w:noProof/>
                <w:webHidden/>
              </w:rPr>
              <w:tab/>
            </w:r>
            <w:r w:rsidR="005027B8">
              <w:rPr>
                <w:noProof/>
                <w:webHidden/>
              </w:rPr>
              <w:fldChar w:fldCharType="begin"/>
            </w:r>
            <w:r w:rsidR="005027B8">
              <w:rPr>
                <w:noProof/>
                <w:webHidden/>
              </w:rPr>
              <w:instrText xml:space="preserve"> PAGEREF _Toc530384481 \h </w:instrText>
            </w:r>
            <w:r w:rsidR="005027B8">
              <w:rPr>
                <w:noProof/>
                <w:webHidden/>
              </w:rPr>
            </w:r>
            <w:r w:rsidR="005027B8">
              <w:rPr>
                <w:noProof/>
                <w:webHidden/>
              </w:rPr>
              <w:fldChar w:fldCharType="separate"/>
            </w:r>
            <w:r w:rsidR="005027B8">
              <w:rPr>
                <w:noProof/>
                <w:webHidden/>
              </w:rPr>
              <w:t>3</w:t>
            </w:r>
            <w:r w:rsidR="005027B8">
              <w:rPr>
                <w:noProof/>
                <w:webHidden/>
              </w:rPr>
              <w:fldChar w:fldCharType="end"/>
            </w:r>
          </w:hyperlink>
        </w:p>
        <w:p w:rsidR="005027B8" w:rsidRDefault="0012418E">
          <w:pPr>
            <w:rPr>
              <w:b/>
              <w:bCs/>
            </w:rPr>
          </w:pPr>
          <w:r>
            <w:rPr>
              <w:b/>
              <w:bCs/>
            </w:rPr>
            <w:fldChar w:fldCharType="end"/>
          </w:r>
        </w:p>
      </w:sdtContent>
    </w:sdt>
    <w:p w:rsidR="005027B8" w:rsidRDefault="005027B8" w:rsidP="005027B8">
      <w:r>
        <w:br w:type="page"/>
      </w:r>
    </w:p>
    <w:p w:rsidR="001F3E69" w:rsidRDefault="001F3E69" w:rsidP="001F3E69">
      <w:pPr>
        <w:pStyle w:val="berschrift1"/>
      </w:pPr>
      <w:bookmarkStart w:id="1" w:name="_Toc530384453"/>
      <w:r>
        <w:lastRenderedPageBreak/>
        <w:t>Einführung</w:t>
      </w:r>
      <w:bookmarkEnd w:id="0"/>
      <w:bookmarkEnd w:id="1"/>
    </w:p>
    <w:p w:rsidR="005027B8" w:rsidRPr="005027B8" w:rsidRDefault="005027B8" w:rsidP="005027B8">
      <w:r>
        <w:t xml:space="preserve">Das Projekt des Antrags- und Formularverwaltungstool wurde uns am </w:t>
      </w:r>
      <w:r w:rsidR="00AB3E88">
        <w:t>13.11.2018 vorgeschlagen. Es handelt sich um ein Tool, was die internen Prozesse in der Berufsschul</w:t>
      </w:r>
      <w:r w:rsidR="00855012">
        <w:t xml:space="preserve">e ATIW in Paderborn vereinfachen soll. </w:t>
      </w:r>
    </w:p>
    <w:p w:rsidR="001F3E69" w:rsidRDefault="001F3E69" w:rsidP="001F3E69">
      <w:pPr>
        <w:pStyle w:val="berschrift1"/>
      </w:pPr>
      <w:bookmarkStart w:id="2" w:name="_Toc530120596"/>
      <w:bookmarkStart w:id="3" w:name="_Toc530384454"/>
      <w:r>
        <w:t>Auftrag</w:t>
      </w:r>
      <w:bookmarkEnd w:id="2"/>
      <w:bookmarkEnd w:id="3"/>
    </w:p>
    <w:p w:rsidR="001F3E69" w:rsidRDefault="001F3E69" w:rsidP="001F3E69">
      <w:pPr>
        <w:pStyle w:val="berschrift2"/>
      </w:pPr>
      <w:bookmarkStart w:id="4" w:name="_Toc530120597"/>
      <w:bookmarkStart w:id="5" w:name="_Toc530384455"/>
      <w:r>
        <w:t>Einsatzfeld des Produktes</w:t>
      </w:r>
      <w:bookmarkEnd w:id="4"/>
      <w:bookmarkEnd w:id="5"/>
    </w:p>
    <w:p w:rsidR="005027B8" w:rsidRDefault="00AB3E88" w:rsidP="005027B8">
      <w:pPr>
        <w:rPr>
          <w:ins w:id="6" w:author="Julius Nordhues" w:date="2018-11-20T07:52:00Z"/>
        </w:rPr>
      </w:pPr>
      <w:r>
        <w:t xml:space="preserve">Das Produkt soll lediglich intern im ATIW von den Lehrkräften und Schülern genutzt werden. </w:t>
      </w:r>
    </w:p>
    <w:p w:rsidR="00855012" w:rsidRDefault="00855012" w:rsidP="00855012">
      <w:pPr>
        <w:rPr>
          <w:ins w:id="7" w:author="Julius Nordhues" w:date="2018-11-20T07:52:00Z"/>
        </w:rPr>
      </w:pPr>
      <w:ins w:id="8" w:author="Julius Nordhues" w:date="2018-11-20T07:52:00Z">
        <w:r>
          <w:t>Die Lösung soll ausschließlich in der ATIW Berufsschule zum Einsatz kommen und den regelmäßigen bürokratischen Aufwand reduzieren. Nutzer sind Verwaltungs-, sowie Lehrkräfte bzw. Hilfskräfte. Diese sind sowohl Nutzer als auch Verwalter der erstellten Syst</w:t>
        </w:r>
        <w:r>
          <w:t>emumgebung.</w:t>
        </w:r>
      </w:ins>
    </w:p>
    <w:p w:rsidR="00855012" w:rsidRPr="005027B8" w:rsidRDefault="00855012" w:rsidP="005027B8">
      <w:ins w:id="9" w:author="Julius Nordhues" w:date="2018-11-20T07:52:00Z">
        <w:r>
          <w:t xml:space="preserve">Außerdem wird das Tool nur über das Lehrernetz erreichbar sein. </w:t>
        </w:r>
      </w:ins>
    </w:p>
    <w:p w:rsidR="00AB3E88" w:rsidRDefault="001F3E69" w:rsidP="00AB3E88">
      <w:pPr>
        <w:pStyle w:val="berschrift2"/>
      </w:pPr>
      <w:bookmarkStart w:id="10" w:name="_Toc530120598"/>
      <w:bookmarkStart w:id="11" w:name="_Toc530384456"/>
      <w:r>
        <w:t>Ist-Zustand</w:t>
      </w:r>
      <w:bookmarkEnd w:id="10"/>
      <w:bookmarkEnd w:id="11"/>
    </w:p>
    <w:p w:rsidR="00855012" w:rsidRPr="00855012" w:rsidRDefault="00855012" w:rsidP="00855012">
      <w:pPr>
        <w:rPr>
          <w:moveTo w:id="12" w:author="Julius Nordhues" w:date="2018-11-20T07:47:00Z"/>
        </w:rPr>
      </w:pPr>
      <w:moveToRangeStart w:id="13" w:author="Julius Nordhues" w:date="2018-11-20T07:47:00Z" w:name="move530463405"/>
      <w:moveTo w:id="14" w:author="Julius Nordhues" w:date="2018-11-20T07:47:00Z">
        <w:r w:rsidRPr="00855012">
          <w:t>Das Kollegium der ATIW gGmbH Berufskolleg Paderborn kam am 13.11.2018 auf uns zu, mit der Anfrage für einen Auftrag. Das Problem des Kollegiums ist das interne Antrags- und Formularwesen. Zurzeit müssen Anträge in Word- bzw. PDF Vorlagen ausgefüllt, ausgedruckt und unterschrieben werden, bevor Sie zu Fuß an die nächst höhere Instanz weitergeleitet werden. Anträge in Papierform erzeugen unnötigen bürokratischen Aufwand, der sich durch digitale Abläufe reduzieren ließe. Dementsprechend beauftragt uns das Berufskolleg eine Lösung für Ihre Antrags- und Formularbearbeitung zu entwickeln. Es liegen keine festen Vorstellungen über die Realisierung kundenseitig vor.</w:t>
        </w:r>
      </w:moveTo>
    </w:p>
    <w:p w:rsidR="00855012" w:rsidRPr="00855012" w:rsidDel="00855012" w:rsidRDefault="00855012" w:rsidP="00855012">
      <w:pPr>
        <w:rPr>
          <w:moveFrom w:id="15" w:author="Julius Nordhues" w:date="2018-11-20T07:47:00Z"/>
        </w:rPr>
      </w:pPr>
      <w:moveFromRangeStart w:id="16" w:author="Julius Nordhues" w:date="2018-11-20T07:47:00Z" w:name="move530463405"/>
      <w:moveToRangeEnd w:id="13"/>
      <w:moveFrom w:id="17" w:author="Julius Nordhues" w:date="2018-11-20T07:47:00Z">
        <w:r w:rsidRPr="00855012" w:rsidDel="00855012">
          <w:t>Das Kollegium der ATIW gGmbH Berufskolleg Paderborn kam am 13.11.2018 auf uns zu, mit der Anfrage für einen Auftrag. Das Problem des Kollegiums ist das interne Antrags- und Formularwesen. Zurzeit müssen Anträge in Word- bzw. PDF Vorlagen ausgefüllt, ausgedruckt und unterschrieben werden, bevor Sie zu Fuß an die nächst höhere Instanz weitergeleitet werden. Anträge in Papierform erzeugen unnötigen bürokratischen Aufwand, der sich durch digitale Abläufe reduzieren ließe. Dementsprechend beauftragt uns das Berufskolleg eine Lösung für Ihre Antrags- und Formularbearbeitung zu entwickeln. Es liegen keine festen Vorstellungen über die Realisierung kundenseitig vor.</w:t>
        </w:r>
      </w:moveFrom>
    </w:p>
    <w:moveFromRangeEnd w:id="16"/>
    <w:p w:rsidR="00AB3E88" w:rsidRPr="00AB3E88" w:rsidRDefault="00AB3E88" w:rsidP="00AB3E88">
      <w:r>
        <w:t>Am ATIW müssen Dokumente händisch über Word- oder PDF-Vorlagen ausgefüllt, gedruckt und unterzeichnet werden. Danach folgt die Weitergabe an die nächst höhere Distanz, die oftmals eine weitere Unterschrift bzw. gegebenenfalls Änderungen am Dokument vornehmen muss. Dadurch entsteht oftmals ein erhöhter Aufwand an Druckerpapier, Laufwege und Zeit.</w:t>
      </w:r>
    </w:p>
    <w:p w:rsidR="001F3E69" w:rsidRDefault="001F3E69" w:rsidP="001F3E69">
      <w:pPr>
        <w:pStyle w:val="berschrift2"/>
        <w:rPr>
          <w:ins w:id="18" w:author="Julius Nordhues" w:date="2018-11-20T07:49:00Z"/>
        </w:rPr>
      </w:pPr>
      <w:bookmarkStart w:id="19" w:name="_Toc530120599"/>
      <w:bookmarkStart w:id="20" w:name="_Toc530384457"/>
      <w:r>
        <w:t>Soll-Zustand</w:t>
      </w:r>
      <w:bookmarkEnd w:id="19"/>
      <w:bookmarkEnd w:id="20"/>
    </w:p>
    <w:p w:rsidR="00855012" w:rsidRDefault="00855012" w:rsidP="00855012">
      <w:pPr>
        <w:rPr>
          <w:ins w:id="21" w:author="Julius Nordhues" w:date="2018-11-20T07:49:00Z"/>
        </w:rPr>
      </w:pPr>
      <w:ins w:id="22" w:author="Julius Nordhues" w:date="2018-11-20T07:49:00Z">
        <w:r>
          <w:t xml:space="preserve">Das Projektteam schlägt eine Stand </w:t>
        </w:r>
        <w:proofErr w:type="spellStart"/>
        <w:r>
          <w:t>Alone</w:t>
        </w:r>
        <w:proofErr w:type="spellEnd"/>
        <w:r>
          <w:t xml:space="preserve"> Lösung vor. Diese verwaltet alle Anträge und Formulare an einem zentralen Ort. Die Prozesse sollen digitalisiert werden um möglichst viel Zeit und Laufaufwand einzusparen. Die Anträge und Prozesse sollen über ein XML-File geschrieben werden. XML-Files werden vorgeschlagen, da XML (Extended Markup Language) einfach und schnell erlernbar ist, sodass auch eine einfache Hilfskraft Prozesse schreiben kann. Außerdem dient es der Beschreibung des Gesamtprozesses mit all seinen benötigten Daten und Verantwortlichen und gibt gleichzeitig Namenskonventionen für die Datenbank und Vorlagenerstellung vor</w:t>
        </w:r>
      </w:ins>
    </w:p>
    <w:p w:rsidR="00855012" w:rsidRDefault="00855012" w:rsidP="00855012">
      <w:pPr>
        <w:rPr>
          <w:ins w:id="23" w:author="Julius Nordhues" w:date="2018-11-20T07:49:00Z"/>
        </w:rPr>
      </w:pPr>
    </w:p>
    <w:p w:rsidR="00855012" w:rsidRDefault="00855012" w:rsidP="00855012">
      <w:pPr>
        <w:rPr>
          <w:ins w:id="24" w:author="Julius Nordhues" w:date="2018-11-20T07:49:00Z"/>
        </w:rPr>
      </w:pPr>
      <w:ins w:id="25" w:author="Julius Nordhues" w:date="2018-11-20T07:49:00Z">
        <w:r>
          <w:t xml:space="preserve">Unser Tool erlaubt es jeder Zeit weitere XML Files einzulesen. Dies bedeutet, dass immer neue Anträge und Prozesse ins Tool geladen werden können. </w:t>
        </w:r>
      </w:ins>
    </w:p>
    <w:p w:rsidR="00855012" w:rsidRDefault="00855012" w:rsidP="00855012">
      <w:pPr>
        <w:rPr>
          <w:ins w:id="26" w:author="Julius Nordhues" w:date="2018-11-20T07:49:00Z"/>
        </w:rPr>
      </w:pPr>
    </w:p>
    <w:p w:rsidR="00855012" w:rsidRPr="00855012" w:rsidRDefault="00855012" w:rsidP="00855012">
      <w:pPr>
        <w:rPr>
          <w:rPrChange w:id="27" w:author="Julius Nordhues" w:date="2018-11-20T07:49:00Z">
            <w:rPr/>
          </w:rPrChange>
        </w:rPr>
        <w:pPrChange w:id="28" w:author="Julius Nordhues" w:date="2018-11-20T07:49:00Z">
          <w:pPr>
            <w:pStyle w:val="berschrift2"/>
          </w:pPr>
        </w:pPrChange>
      </w:pPr>
      <w:ins w:id="29" w:author="Julius Nordhues" w:date="2018-11-20T07:49:00Z">
        <w:r>
          <w:t>Zur Papierform kann durch explizite Anweisung in der XML-Datei in Form eines Belegs jederzeit zurückgekehrt werden.</w:t>
        </w:r>
      </w:ins>
    </w:p>
    <w:p w:rsidR="00AB3E88" w:rsidRPr="00AB3E88" w:rsidRDefault="00AB3E88" w:rsidP="00AB3E88">
      <w:r>
        <w:t xml:space="preserve">Bestmöglich sollte ein Tool erstellt werden, welches das händische Ausfüllen der Vorlagen ersetzt und die zu prüfenden Daten in einer Datenbank abbilden kann. Dies soll </w:t>
      </w:r>
      <w:proofErr w:type="gramStart"/>
      <w:r>
        <w:t>den Zeit</w:t>
      </w:r>
      <w:proofErr w:type="gramEnd"/>
      <w:r>
        <w:t xml:space="preserve"> und Papier bzw. Laufaufwand deutlich senken.</w:t>
      </w:r>
    </w:p>
    <w:p w:rsidR="001F3E69" w:rsidRDefault="001F3E69" w:rsidP="001F3E69">
      <w:pPr>
        <w:pStyle w:val="berschrift1"/>
      </w:pPr>
      <w:bookmarkStart w:id="30" w:name="_Toc530120600"/>
      <w:bookmarkStart w:id="31" w:name="_Toc530384458"/>
      <w:r>
        <w:lastRenderedPageBreak/>
        <w:t>Analyse</w:t>
      </w:r>
      <w:bookmarkEnd w:id="30"/>
      <w:bookmarkEnd w:id="31"/>
    </w:p>
    <w:p w:rsidR="00AB3E88" w:rsidRDefault="001F3E69" w:rsidP="00AB3E88">
      <w:pPr>
        <w:pStyle w:val="berschrift2"/>
      </w:pPr>
      <w:bookmarkStart w:id="32" w:name="_Toc530120601"/>
      <w:bookmarkStart w:id="33" w:name="_Toc530384459"/>
      <w:r>
        <w:t>Analyse des Problems</w:t>
      </w:r>
      <w:bookmarkEnd w:id="32"/>
      <w:bookmarkEnd w:id="33"/>
    </w:p>
    <w:p w:rsidR="00855012" w:rsidRDefault="00AB3E88" w:rsidP="00855012">
      <w:pPr>
        <w:rPr>
          <w:ins w:id="34" w:author="Julius Nordhues" w:date="2018-11-20T07:50:00Z"/>
        </w:rPr>
        <w:pPrChange w:id="35" w:author="Julius Nordhues" w:date="2018-11-20T07:52:00Z">
          <w:pPr/>
        </w:pPrChange>
      </w:pPr>
      <w:r>
        <w:t>Das Hauptproblem liegt in dem persönlichen überbringen der Dokumente zur nächsten Instanz. Sowie keinem einheitlichen Bearbeitungstool oder Ablagesystem für die Vorlagen.</w:t>
      </w:r>
    </w:p>
    <w:p w:rsidR="00855012" w:rsidRPr="00855012" w:rsidDel="00855012" w:rsidRDefault="00855012" w:rsidP="00855012">
      <w:pPr>
        <w:rPr>
          <w:del w:id="36" w:author="Julius Nordhues" w:date="2018-11-20T07:52:00Z"/>
          <w:rPrChange w:id="37" w:author="Julius Nordhues" w:date="2018-11-20T07:50:00Z">
            <w:rPr>
              <w:del w:id="38" w:author="Julius Nordhues" w:date="2018-11-20T07:52:00Z"/>
            </w:rPr>
          </w:rPrChange>
        </w:rPr>
        <w:pPrChange w:id="39" w:author="Julius Nordhues" w:date="2018-11-20T07:50:00Z">
          <w:pPr/>
        </w:pPrChange>
      </w:pPr>
    </w:p>
    <w:p w:rsidR="00513C59" w:rsidRDefault="001F3E69" w:rsidP="001F2CD8">
      <w:pPr>
        <w:pStyle w:val="berschrift2"/>
      </w:pPr>
      <w:bookmarkStart w:id="40" w:name="_Toc530120602"/>
      <w:bookmarkStart w:id="41" w:name="_Toc530384460"/>
      <w:r>
        <w:t>Abgrenzung des zu entwickelnden Systems</w:t>
      </w:r>
      <w:bookmarkEnd w:id="40"/>
      <w:bookmarkEnd w:id="41"/>
      <w:r w:rsidR="00513C59">
        <w:t xml:space="preserve"> </w:t>
      </w:r>
    </w:p>
    <w:p w:rsidR="00513C59" w:rsidRDefault="00513C59" w:rsidP="00AB3E88">
      <w:r>
        <w:t>Aufgrund strenger zeitlicher Begrenzungen soll das Projekt nicht dem Anspruch einer vollfunktionsfähigen Verwaltungslösung genügen. Vielmehr soll es als gedanklicher Ansatz betrachtet werden, der die Grundlage für eine Erweiterung der hier bereitgestellten Grundfunktionen bietet.</w:t>
      </w:r>
    </w:p>
    <w:p w:rsidR="00513C59" w:rsidRPr="00AB3E88" w:rsidRDefault="00513C59" w:rsidP="00AB3E88">
      <w:r>
        <w:t>In diesem Sinne werden Schnittstellen bereitgestellt, sowie Programmfunktionen gekapselt um leichte Anpassung und Erweiterung möglich zu machen.</w:t>
      </w:r>
    </w:p>
    <w:p w:rsidR="003C0B60" w:rsidRDefault="003C0B60" w:rsidP="003C0B60">
      <w:pPr>
        <w:pStyle w:val="berschrift2"/>
      </w:pPr>
      <w:bookmarkStart w:id="42" w:name="_Toc530120603"/>
      <w:bookmarkStart w:id="43" w:name="_Toc530384461"/>
      <w:r>
        <w:t>Zusammenfassung der Systemarchitektur</w:t>
      </w:r>
    </w:p>
    <w:p w:rsidR="003C0B60" w:rsidRPr="003C0B60" w:rsidRDefault="003C0B60" w:rsidP="003C0B60">
      <w:r>
        <w:t xml:space="preserve">Das System ist grob in drei Komponenten unterteilt. Einen Datenbankserver auf MySQL Basis, einen Webserver zur Kommunikation mit dem </w:t>
      </w:r>
      <w:r w:rsidR="0011013C">
        <w:t>HTTP-</w:t>
      </w:r>
      <w:r>
        <w:t xml:space="preserve">Protokoll, der in .NET entwickelt wird und </w:t>
      </w:r>
      <w:r w:rsidR="0011013C">
        <w:t>alle grundlegenden Funktionalitäten bereitstellt</w:t>
      </w:r>
      <w:r>
        <w:t>, sowie einem Frontend für die User selbst</w:t>
      </w:r>
      <w:r w:rsidR="00CD5E03">
        <w:t>, ebenfalls in .NET</w:t>
      </w:r>
      <w:r w:rsidR="0011013C">
        <w:t xml:space="preserve">, das </w:t>
      </w:r>
      <w:r w:rsidR="00210BA0">
        <w:t>auf diese Funktionen zurückgreift</w:t>
      </w:r>
      <w:r>
        <w:t>.</w:t>
      </w:r>
    </w:p>
    <w:p w:rsidR="00BA7E30" w:rsidRDefault="001F3E69" w:rsidP="003C0B60">
      <w:pPr>
        <w:pStyle w:val="berschrift2"/>
      </w:pPr>
      <w:r>
        <w:t>Beschreibung der Schnittstellen</w:t>
      </w:r>
      <w:bookmarkEnd w:id="42"/>
      <w:bookmarkEnd w:id="43"/>
    </w:p>
    <w:p w:rsidR="00A35A18" w:rsidRPr="00A35A18" w:rsidRDefault="00A35A18" w:rsidP="00A35A18">
      <w:r>
        <w:t>Die Kommunikation zwischen MySQL-Server und http-Server wird über die Standard .NET Bibliotheken</w:t>
      </w:r>
      <w:r w:rsidR="005B3594">
        <w:t xml:space="preserve"> realisiert und geschieht in Reaktion auf Interaktionen auf der Clientseite, die mit dem Webserver über</w:t>
      </w:r>
      <w:r>
        <w:t xml:space="preserve"> eine REST-Schnittstelle </w:t>
      </w:r>
      <w:r w:rsidR="005B3594">
        <w:t>kommuniziert</w:t>
      </w:r>
      <w:r w:rsidR="00EA3D2D">
        <w:t xml:space="preserve"> (auch diese werden über .NET Bibliotheken umgesetzt)</w:t>
      </w:r>
      <w:r w:rsidR="005B3594">
        <w:t>.</w:t>
      </w:r>
      <w:r w:rsidR="009578D5">
        <w:t xml:space="preserve"> REST (für </w:t>
      </w:r>
      <w:proofErr w:type="spellStart"/>
      <w:r w:rsidR="009578D5">
        <w:t>Representational</w:t>
      </w:r>
      <w:proofErr w:type="spellEnd"/>
      <w:r w:rsidR="009578D5">
        <w:t xml:space="preserve"> State Transfer) bietet eine standardisierte Umsetzung einer Webschnittstelle an, die </w:t>
      </w:r>
      <w:proofErr w:type="spellStart"/>
      <w:r w:rsidR="009578D5">
        <w:t>stateless</w:t>
      </w:r>
      <w:proofErr w:type="spellEnd"/>
      <w:r w:rsidR="009578D5">
        <w:t xml:space="preserve"> ist, also ohne Sessions auskommt und stattdessen alle für eine Aktion benötigten Informationen wie Nutzernamen, Passwort und weiteres mitüberträgt. </w:t>
      </w:r>
      <w:r w:rsidR="00EA3D2D">
        <w:t>Als Vorteil ergibt sich zum Beispiel die Möglichkeit, auf die komplexe Verwaltung aktiver Usersessions zu verzichten, damit die Server zu entlasten und die Codebasis aufgeräumter zu halten. Zudem müssen weniger Ausnahmefälle berücksichtigt werden.</w:t>
      </w:r>
      <w:r w:rsidR="00ED2655">
        <w:t xml:space="preserve"> Die .NET Standardbibliotheken reduzieren den Dokumentations- und Wartungsaufwand </w:t>
      </w:r>
      <w:proofErr w:type="gramStart"/>
      <w:r w:rsidR="00ED2655">
        <w:t>den externe Bibliotheken</w:t>
      </w:r>
      <w:proofErr w:type="gramEnd"/>
      <w:r w:rsidR="00ED2655">
        <w:t xml:space="preserve"> mit sich bringen würden.</w:t>
      </w:r>
    </w:p>
    <w:p w:rsidR="0012418E" w:rsidRDefault="0012418E" w:rsidP="0012418E">
      <w:pPr>
        <w:pStyle w:val="berschrift2"/>
      </w:pPr>
      <w:bookmarkStart w:id="44" w:name="_Toc530120605"/>
      <w:bookmarkStart w:id="45" w:name="_Toc530384462"/>
      <w:r>
        <w:t>Gewünschtes Verhalten/ Effekte</w:t>
      </w:r>
      <w:bookmarkEnd w:id="44"/>
      <w:bookmarkEnd w:id="45"/>
    </w:p>
    <w:p w:rsidR="00802345" w:rsidRDefault="00802345" w:rsidP="00802345">
      <w:pPr>
        <w:rPr>
          <w:ins w:id="46" w:author="Julius Nordhues" w:date="2018-11-20T07:58:00Z"/>
        </w:rPr>
      </w:pPr>
      <w:r>
        <w:t>Die Software soll die vielen verschiedenen Prozesse in einer einheitlichen Oberfläche zusammenfassen die leicht zu überblicken und Nutzen ist</w:t>
      </w:r>
      <w:ins w:id="47" w:author="Julius Nordhues" w:date="2018-11-20T07:57:00Z">
        <w:r w:rsidR="00FE518E">
          <w:t xml:space="preserve">. Außerdem soll </w:t>
        </w:r>
      </w:ins>
      <w:del w:id="48" w:author="Julius Nordhues" w:date="2018-11-20T07:57:00Z">
        <w:r w:rsidDel="00FE518E">
          <w:delText xml:space="preserve"> und </w:delText>
        </w:r>
      </w:del>
      <w:r>
        <w:t xml:space="preserve">es obsolet </w:t>
      </w:r>
      <w:del w:id="49" w:author="Julius Nordhues" w:date="2018-11-20T07:57:00Z">
        <w:r w:rsidDel="00FE518E">
          <w:delText xml:space="preserve">macht </w:delText>
        </w:r>
      </w:del>
      <w:ins w:id="50" w:author="Julius Nordhues" w:date="2018-11-20T07:57:00Z">
        <w:r w:rsidR="00FE518E">
          <w:t>mach</w:t>
        </w:r>
        <w:r w:rsidR="00FE518E">
          <w:t>en</w:t>
        </w:r>
        <w:r w:rsidR="00FE518E">
          <w:t xml:space="preserve"> </w:t>
        </w:r>
      </w:ins>
      <w:r>
        <w:t>sich den Prozessablauf für jedes Dokument ein</w:t>
      </w:r>
      <w:del w:id="51" w:author="Julius Nordhues" w:date="2018-11-20T07:58:00Z">
        <w:r w:rsidDel="00FE518E">
          <w:delText>zu</w:delText>
        </w:r>
      </w:del>
      <w:r>
        <w:t>prägen</w:t>
      </w:r>
      <w:ins w:id="52" w:author="Julius Nordhues" w:date="2018-11-20T07:58:00Z">
        <w:r w:rsidR="00FE518E">
          <w:t xml:space="preserve"> zu müssen</w:t>
        </w:r>
      </w:ins>
      <w:r>
        <w:t>. Darüber hinaus reduziert die Verlagerung des Fokus auf digitale Verarbeitung den Papieraufwand und erhöht damit die Übersichtlichkeit.</w:t>
      </w:r>
    </w:p>
    <w:p w:rsidR="00FE518E" w:rsidRPr="00802345" w:rsidRDefault="00FE518E" w:rsidP="00802345">
      <w:ins w:id="53" w:author="Julius Nordhues" w:date="2018-11-20T07:58:00Z">
        <w:r>
          <w:t xml:space="preserve">Durch die Schnittstellen </w:t>
        </w:r>
      </w:ins>
      <w:ins w:id="54" w:author="Julius Nordhues" w:date="2018-11-20T07:59:00Z">
        <w:r>
          <w:t xml:space="preserve">und eine ausführliche Dokumentation </w:t>
        </w:r>
      </w:ins>
      <w:ins w:id="55" w:author="Julius Nordhues" w:date="2018-11-20T07:58:00Z">
        <w:r>
          <w:t xml:space="preserve">wird gewährleistet, dass weitere Anpassungen an die Kundenwünsche </w:t>
        </w:r>
      </w:ins>
      <w:ins w:id="56" w:author="Julius Nordhues" w:date="2018-11-20T07:59:00Z">
        <w:r>
          <w:t>von Projektteam oder auch durch weitere externe Dienstleister umgesetzt werden können.</w:t>
        </w:r>
      </w:ins>
    </w:p>
    <w:p w:rsidR="005027B8" w:rsidRDefault="005027B8" w:rsidP="005027B8">
      <w:pPr>
        <w:pStyle w:val="berschrift3"/>
        <w:rPr>
          <w:ins w:id="57" w:author="Julius Nordhues" w:date="2018-11-20T08:01:00Z"/>
        </w:rPr>
      </w:pPr>
      <w:bookmarkStart w:id="58" w:name="_Toc530384463"/>
      <w:r>
        <w:lastRenderedPageBreak/>
        <w:t>Grafik über die Erstellung eines Prozesses</w:t>
      </w:r>
      <w:bookmarkEnd w:id="58"/>
    </w:p>
    <w:p w:rsidR="00FE518E" w:rsidRPr="00FE518E" w:rsidRDefault="00FE518E" w:rsidP="00FE518E">
      <w:pPr>
        <w:rPr>
          <w:rPrChange w:id="59" w:author="Julius Nordhues" w:date="2018-11-20T08:01:00Z">
            <w:rPr/>
          </w:rPrChange>
        </w:rPr>
        <w:pPrChange w:id="60" w:author="Julius Nordhues" w:date="2018-11-20T08:01:00Z">
          <w:pPr>
            <w:pStyle w:val="berschrift3"/>
          </w:pPr>
        </w:pPrChange>
      </w:pPr>
      <w:ins w:id="61" w:author="Julius Nordhues" w:date="2018-11-20T08:01:00Z">
        <w:r>
          <w:object w:dxaOrig="2191" w:dyaOrig="8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439.5pt" o:ole="">
              <v:imagedata r:id="rId6" o:title=""/>
            </v:shape>
            <o:OLEObject Type="Embed" ProgID="Visio.Drawing.15" ShapeID="_x0000_i1025" DrawAspect="Content" ObjectID="_1604206663" r:id="rId7"/>
          </w:object>
        </w:r>
      </w:ins>
    </w:p>
    <w:p w:rsidR="005027B8" w:rsidRDefault="005027B8" w:rsidP="005027B8">
      <w:pPr>
        <w:pStyle w:val="berschrift3"/>
        <w:rPr>
          <w:ins w:id="62" w:author="Julius Nordhues" w:date="2018-11-20T08:01:00Z"/>
        </w:rPr>
      </w:pPr>
      <w:bookmarkStart w:id="63" w:name="_Toc530384464"/>
      <w:r>
        <w:lastRenderedPageBreak/>
        <w:t>Grafik über die Nutzung eines Prozesses</w:t>
      </w:r>
      <w:bookmarkEnd w:id="63"/>
    </w:p>
    <w:p w:rsidR="00FE518E" w:rsidRPr="00FE518E" w:rsidRDefault="00FE518E" w:rsidP="00FE518E">
      <w:pPr>
        <w:rPr>
          <w:rPrChange w:id="64" w:author="Julius Nordhues" w:date="2018-11-20T08:01:00Z">
            <w:rPr/>
          </w:rPrChange>
        </w:rPr>
        <w:pPrChange w:id="65" w:author="Julius Nordhues" w:date="2018-11-20T08:01:00Z">
          <w:pPr>
            <w:pStyle w:val="berschrift3"/>
          </w:pPr>
        </w:pPrChange>
      </w:pPr>
      <w:ins w:id="66" w:author="Julius Nordhues" w:date="2018-11-20T08:01:00Z">
        <w:r>
          <w:object w:dxaOrig="6436" w:dyaOrig="13156">
            <v:shape id="_x0000_i1026" type="#_x0000_t75" style="width:321.75pt;height:657.75pt" o:ole="">
              <v:imagedata r:id="rId8" o:title=""/>
            </v:shape>
            <o:OLEObject Type="Embed" ProgID="Visio.Drawing.15" ShapeID="_x0000_i1026" DrawAspect="Content" ObjectID="_1604206664" r:id="rId9"/>
          </w:object>
        </w:r>
      </w:ins>
    </w:p>
    <w:p w:rsidR="0012418E" w:rsidRDefault="0012418E" w:rsidP="0012418E">
      <w:pPr>
        <w:pStyle w:val="berschrift2"/>
      </w:pPr>
      <w:bookmarkStart w:id="67" w:name="_Toc530120606"/>
      <w:bookmarkStart w:id="68" w:name="_Toc530384465"/>
      <w:r>
        <w:lastRenderedPageBreak/>
        <w:t>Produkt-/Funktionsübersicht</w:t>
      </w:r>
      <w:bookmarkEnd w:id="67"/>
      <w:bookmarkEnd w:id="68"/>
    </w:p>
    <w:p w:rsidR="00960127" w:rsidRDefault="0012418E" w:rsidP="005027B8">
      <w:pPr>
        <w:pStyle w:val="berschrift3"/>
      </w:pPr>
      <w:bookmarkStart w:id="69" w:name="_Toc530120607"/>
      <w:bookmarkStart w:id="70" w:name="_Toc530384466"/>
      <w:r>
        <w:t>Muss-Funktionen</w:t>
      </w:r>
      <w:bookmarkEnd w:id="69"/>
      <w:bookmarkEnd w:id="70"/>
    </w:p>
    <w:p w:rsidR="005027B8" w:rsidRDefault="005027B8" w:rsidP="005027B8">
      <w:pPr>
        <w:pStyle w:val="Listenabsatz"/>
        <w:numPr>
          <w:ilvl w:val="0"/>
          <w:numId w:val="1"/>
        </w:numPr>
      </w:pPr>
      <w:r>
        <w:t>XML-Prozessdateien überprüfen</w:t>
      </w:r>
    </w:p>
    <w:p w:rsidR="005027B8" w:rsidRDefault="005027B8" w:rsidP="005027B8">
      <w:pPr>
        <w:pStyle w:val="Listenabsatz"/>
        <w:numPr>
          <w:ilvl w:val="1"/>
          <w:numId w:val="1"/>
        </w:numPr>
      </w:pPr>
      <w:r>
        <w:t>Auf Struktur</w:t>
      </w:r>
    </w:p>
    <w:p w:rsidR="005027B8" w:rsidRDefault="005027B8" w:rsidP="005027B8">
      <w:pPr>
        <w:pStyle w:val="Listenabsatz"/>
        <w:numPr>
          <w:ilvl w:val="1"/>
          <w:numId w:val="1"/>
        </w:numPr>
      </w:pPr>
      <w:r>
        <w:t>Auf Syntax</w:t>
      </w:r>
    </w:p>
    <w:p w:rsidR="005027B8" w:rsidRDefault="005027B8" w:rsidP="005027B8">
      <w:pPr>
        <w:pStyle w:val="Listenabsatz"/>
        <w:numPr>
          <w:ilvl w:val="1"/>
          <w:numId w:val="1"/>
        </w:numPr>
      </w:pPr>
      <w:r>
        <w:t>Allgemeine Korrektheit</w:t>
      </w:r>
    </w:p>
    <w:p w:rsidR="00960127" w:rsidRDefault="00960127" w:rsidP="00960127">
      <w:pPr>
        <w:pStyle w:val="Listenabsatz"/>
        <w:numPr>
          <w:ilvl w:val="0"/>
          <w:numId w:val="1"/>
        </w:numPr>
      </w:pPr>
      <w:r>
        <w:t>X</w:t>
      </w:r>
      <w:r w:rsidR="005027B8">
        <w:t>ML-Prozessd</w:t>
      </w:r>
      <w:r>
        <w:t>ateien interpretieren</w:t>
      </w:r>
    </w:p>
    <w:p w:rsidR="00960127" w:rsidRDefault="00960127" w:rsidP="00960127">
      <w:pPr>
        <w:pStyle w:val="Listenabsatz"/>
        <w:numPr>
          <w:ilvl w:val="1"/>
          <w:numId w:val="1"/>
        </w:numPr>
      </w:pPr>
      <w:r>
        <w:t>Daraus eine DB-Tabelle erzeugen</w:t>
      </w:r>
    </w:p>
    <w:p w:rsidR="00960127" w:rsidRDefault="00960127" w:rsidP="00960127">
      <w:pPr>
        <w:pStyle w:val="Listenabsatz"/>
        <w:numPr>
          <w:ilvl w:val="1"/>
          <w:numId w:val="1"/>
        </w:numPr>
      </w:pPr>
      <w:r>
        <w:t>Daraus Objekte erzeugen</w:t>
      </w:r>
    </w:p>
    <w:p w:rsidR="00960127" w:rsidRDefault="00960127" w:rsidP="00960127">
      <w:pPr>
        <w:pStyle w:val="Listenabsatz"/>
        <w:numPr>
          <w:ilvl w:val="0"/>
          <w:numId w:val="1"/>
        </w:numPr>
      </w:pPr>
      <w:r>
        <w:t>UI dynamisch aus Objekten erzeugen</w:t>
      </w:r>
    </w:p>
    <w:p w:rsidR="005027B8" w:rsidRDefault="005027B8" w:rsidP="005027B8">
      <w:pPr>
        <w:pStyle w:val="Listenabsatz"/>
        <w:numPr>
          <w:ilvl w:val="1"/>
          <w:numId w:val="1"/>
        </w:numPr>
      </w:pPr>
      <w:r>
        <w:t>Einträge aus der UI in die erzeugte DB-Tabelle füllen</w:t>
      </w:r>
    </w:p>
    <w:p w:rsidR="00960127" w:rsidRDefault="00960127" w:rsidP="00960127">
      <w:pPr>
        <w:pStyle w:val="Listenabsatz"/>
        <w:numPr>
          <w:ilvl w:val="0"/>
          <w:numId w:val="1"/>
        </w:numPr>
      </w:pPr>
      <w:r>
        <w:t>Ermöglichung allgemeiner Prozessgestaltung</w:t>
      </w:r>
    </w:p>
    <w:p w:rsidR="00960127" w:rsidRDefault="00960127" w:rsidP="00960127">
      <w:pPr>
        <w:pStyle w:val="Listenabsatz"/>
        <w:numPr>
          <w:ilvl w:val="1"/>
          <w:numId w:val="1"/>
        </w:numPr>
      </w:pPr>
      <w:r>
        <w:t>Genehmigung</w:t>
      </w:r>
    </w:p>
    <w:p w:rsidR="00960127" w:rsidRDefault="00960127" w:rsidP="00960127">
      <w:pPr>
        <w:pStyle w:val="Listenabsatz"/>
        <w:numPr>
          <w:ilvl w:val="1"/>
          <w:numId w:val="1"/>
        </w:numPr>
      </w:pPr>
      <w:r>
        <w:t>Zielperson eines Prozessschrittes festlegen</w:t>
      </w:r>
    </w:p>
    <w:p w:rsidR="00960127" w:rsidRDefault="00960127" w:rsidP="00960127">
      <w:pPr>
        <w:pStyle w:val="Listenabsatz"/>
        <w:numPr>
          <w:ilvl w:val="1"/>
          <w:numId w:val="1"/>
        </w:numPr>
      </w:pPr>
      <w:r>
        <w:t>Belege erzeugen</w:t>
      </w:r>
    </w:p>
    <w:p w:rsidR="005027B8" w:rsidRDefault="005027B8" w:rsidP="005027B8">
      <w:pPr>
        <w:pStyle w:val="Listenabsatz"/>
        <w:numPr>
          <w:ilvl w:val="2"/>
          <w:numId w:val="1"/>
        </w:numPr>
      </w:pPr>
      <w:r w:rsidRPr="005027B8">
        <w:t>Automatische Befüllung von Word-Vorlagen nach der XML-Prozessdatei</w:t>
      </w:r>
    </w:p>
    <w:p w:rsidR="00960127" w:rsidRDefault="00960127" w:rsidP="00960127">
      <w:pPr>
        <w:pStyle w:val="Listenabsatz"/>
        <w:numPr>
          <w:ilvl w:val="1"/>
          <w:numId w:val="1"/>
        </w:numPr>
      </w:pPr>
      <w:r>
        <w:t>E-Mail Bestätigung</w:t>
      </w:r>
    </w:p>
    <w:p w:rsidR="0012418E" w:rsidRDefault="0012418E" w:rsidP="0012418E">
      <w:pPr>
        <w:pStyle w:val="berschrift3"/>
      </w:pPr>
      <w:bookmarkStart w:id="71" w:name="_Toc530120608"/>
      <w:bookmarkStart w:id="72" w:name="_Toc530384467"/>
      <w:r>
        <w:t>Soll-Funktionen</w:t>
      </w:r>
      <w:bookmarkEnd w:id="71"/>
      <w:bookmarkEnd w:id="72"/>
    </w:p>
    <w:p w:rsidR="00960127" w:rsidRDefault="00960127" w:rsidP="00960127">
      <w:pPr>
        <w:pStyle w:val="Listenabsatz"/>
        <w:numPr>
          <w:ilvl w:val="0"/>
          <w:numId w:val="2"/>
        </w:numPr>
      </w:pPr>
      <w:r>
        <w:t>Prozessfortschritt in DB hinterlegen</w:t>
      </w:r>
    </w:p>
    <w:p w:rsidR="00960127" w:rsidRDefault="00960127" w:rsidP="00960127">
      <w:pPr>
        <w:pStyle w:val="Listenabsatz"/>
        <w:numPr>
          <w:ilvl w:val="0"/>
          <w:numId w:val="2"/>
        </w:numPr>
      </w:pPr>
      <w:r>
        <w:t>Benachrichtigungssystem (Programmintern)</w:t>
      </w:r>
    </w:p>
    <w:p w:rsidR="00960127" w:rsidRDefault="00960127" w:rsidP="00960127">
      <w:pPr>
        <w:pStyle w:val="Listenabsatz"/>
        <w:numPr>
          <w:ilvl w:val="0"/>
          <w:numId w:val="2"/>
        </w:numPr>
      </w:pPr>
      <w:r>
        <w:t>Rollensystem</w:t>
      </w:r>
    </w:p>
    <w:p w:rsidR="00960127" w:rsidRDefault="00960127" w:rsidP="00960127">
      <w:pPr>
        <w:pStyle w:val="Listenabsatz"/>
        <w:numPr>
          <w:ilvl w:val="0"/>
          <w:numId w:val="2"/>
        </w:numPr>
      </w:pPr>
      <w:r>
        <w:t>Standardrollen (Sekretärin, Schulleiter etc.)</w:t>
      </w:r>
    </w:p>
    <w:p w:rsidR="005027B8" w:rsidRPr="00960127" w:rsidRDefault="005027B8" w:rsidP="00960127">
      <w:pPr>
        <w:pStyle w:val="Listenabsatz"/>
        <w:numPr>
          <w:ilvl w:val="0"/>
          <w:numId w:val="2"/>
        </w:numPr>
      </w:pPr>
      <w:r>
        <w:t>Erstellung, Bearbeitung und Aktualisierung von XML-Prozessdateien von Serverseite</w:t>
      </w:r>
    </w:p>
    <w:p w:rsidR="0012418E" w:rsidRDefault="0012418E" w:rsidP="0012418E">
      <w:pPr>
        <w:pStyle w:val="berschrift3"/>
      </w:pPr>
      <w:bookmarkStart w:id="73" w:name="_Toc530120609"/>
      <w:bookmarkStart w:id="74" w:name="_Toc530384468"/>
      <w:r>
        <w:t>Kann-Funktionen</w:t>
      </w:r>
      <w:bookmarkEnd w:id="73"/>
      <w:bookmarkEnd w:id="74"/>
    </w:p>
    <w:p w:rsidR="00960127" w:rsidRDefault="00960127" w:rsidP="00960127">
      <w:pPr>
        <w:pStyle w:val="Listenabsatz"/>
        <w:numPr>
          <w:ilvl w:val="0"/>
          <w:numId w:val="3"/>
        </w:numPr>
      </w:pPr>
      <w:r>
        <w:t>Einfache Rechenoperationen</w:t>
      </w:r>
    </w:p>
    <w:p w:rsidR="00437FBD" w:rsidRDefault="00960127" w:rsidP="00960127">
      <w:pPr>
        <w:pStyle w:val="Listenabsatz"/>
        <w:numPr>
          <w:ilvl w:val="0"/>
          <w:numId w:val="3"/>
        </w:numPr>
      </w:pPr>
      <w:r>
        <w:t>Eingabebedingungen</w:t>
      </w:r>
    </w:p>
    <w:p w:rsidR="00960127" w:rsidRPr="00960127" w:rsidRDefault="00437FBD" w:rsidP="00437FBD">
      <w:r>
        <w:br w:type="page"/>
      </w:r>
    </w:p>
    <w:p w:rsidR="0012418E" w:rsidRDefault="0012418E" w:rsidP="0012418E">
      <w:pPr>
        <w:pStyle w:val="berschrift2"/>
      </w:pPr>
      <w:bookmarkStart w:id="75" w:name="_Toc530120610"/>
      <w:bookmarkStart w:id="76" w:name="_Toc530384469"/>
      <w:r>
        <w:lastRenderedPageBreak/>
        <w:t>Praktische Umsetzung der Produkt-/Funktionsübersicht</w:t>
      </w:r>
      <w:bookmarkEnd w:id="75"/>
      <w:bookmarkEnd w:id="76"/>
    </w:p>
    <w:p w:rsidR="0012418E" w:rsidRDefault="0012418E" w:rsidP="0012418E">
      <w:pPr>
        <w:pStyle w:val="berschrift3"/>
      </w:pPr>
      <w:bookmarkStart w:id="77" w:name="_Toc530120611"/>
      <w:bookmarkStart w:id="78" w:name="_Toc530384470"/>
      <w:r>
        <w:t>Muss-Funktionen</w:t>
      </w:r>
      <w:bookmarkEnd w:id="77"/>
      <w:bookmarkEnd w:id="78"/>
    </w:p>
    <w:p w:rsidR="00437FBD" w:rsidRDefault="00437FBD" w:rsidP="005D6BAA">
      <w:pPr>
        <w:pStyle w:val="berschrift4"/>
      </w:pPr>
      <w:r>
        <w:t>XML-Prozessdateien überprüfen</w:t>
      </w:r>
    </w:p>
    <w:p w:rsidR="000B3F09" w:rsidRDefault="000B3F09" w:rsidP="005D6BAA">
      <w:pPr>
        <w:pStyle w:val="Listenabsatz"/>
        <w:ind w:left="0"/>
      </w:pPr>
      <w:r>
        <w:t>Um sicherzustellen, dass im weiteren Programmablauf keine Fehler geschehen muss sichergestellt sein, dass Prozessdateien in sich korrekt und schlüssig sind. Zum Beispiel sollten Benutzeroberflächen-Elemente immer nur in ihren zugehörigen „&lt;Dialog&gt;“ Tags gefasst werden, statt frei im Dokument zu stehen.</w:t>
      </w:r>
    </w:p>
    <w:p w:rsidR="00437FBD" w:rsidRDefault="00437FBD" w:rsidP="005D6BAA">
      <w:pPr>
        <w:pStyle w:val="Listenabsatz"/>
        <w:numPr>
          <w:ilvl w:val="1"/>
          <w:numId w:val="1"/>
        </w:numPr>
        <w:ind w:left="720"/>
      </w:pPr>
      <w:r>
        <w:t>Auf Struktur</w:t>
      </w:r>
    </w:p>
    <w:p w:rsidR="00E92F88" w:rsidRDefault="00E92F88" w:rsidP="005D6BAA">
      <w:pPr>
        <w:pStyle w:val="Listenabsatz"/>
      </w:pPr>
      <w:r>
        <w:t>Es muss sichergestellt sein, dass die allgemeine Struktur eines Dokuments eingehalten wird. Die allgemeine Struktur ist wie folgt:</w:t>
      </w:r>
    </w:p>
    <w:p w:rsidR="00E92F88" w:rsidRPr="005F0559" w:rsidRDefault="00E92F88" w:rsidP="005D6BAA">
      <w:pPr>
        <w:pStyle w:val="Listenabsatz"/>
        <w:rPr>
          <w:rFonts w:ascii="Consolas" w:hAnsi="Consolas"/>
          <w:b/>
          <w:i/>
          <w:sz w:val="20"/>
        </w:rPr>
      </w:pPr>
      <w:r w:rsidRPr="005F0559">
        <w:rPr>
          <w:rFonts w:ascii="Consolas" w:hAnsi="Consolas"/>
          <w:b/>
          <w:i/>
          <w:sz w:val="20"/>
        </w:rPr>
        <w:t>&lt;</w:t>
      </w:r>
      <w:proofErr w:type="spellStart"/>
      <w:r w:rsidRPr="005F0559">
        <w:rPr>
          <w:rFonts w:ascii="Consolas" w:hAnsi="Consolas"/>
          <w:b/>
          <w:i/>
          <w:sz w:val="20"/>
        </w:rPr>
        <w:t>process</w:t>
      </w:r>
      <w:proofErr w:type="spellEnd"/>
      <w:r w:rsidRPr="005F0559">
        <w:rPr>
          <w:rFonts w:ascii="Consolas" w:hAnsi="Consolas"/>
          <w:b/>
          <w:i/>
          <w:sz w:val="20"/>
        </w:rPr>
        <w:t xml:space="preserve"> …&gt;</w:t>
      </w:r>
    </w:p>
    <w:p w:rsidR="00E92F88" w:rsidRPr="005F0559" w:rsidRDefault="00E92F88" w:rsidP="005D6BAA">
      <w:pPr>
        <w:pStyle w:val="Listenabsatz"/>
        <w:rPr>
          <w:rFonts w:ascii="Consolas" w:hAnsi="Consolas"/>
          <w:b/>
          <w:i/>
          <w:sz w:val="20"/>
        </w:rPr>
      </w:pPr>
      <w:r w:rsidRPr="005F0559">
        <w:rPr>
          <w:rFonts w:ascii="Consolas" w:hAnsi="Consolas"/>
          <w:b/>
          <w:i/>
          <w:sz w:val="20"/>
        </w:rPr>
        <w:tab/>
        <w:t>&lt;</w:t>
      </w:r>
      <w:proofErr w:type="spellStart"/>
      <w:r w:rsidRPr="005F0559">
        <w:rPr>
          <w:rFonts w:ascii="Consolas" w:hAnsi="Consolas"/>
          <w:b/>
          <w:i/>
          <w:sz w:val="20"/>
        </w:rPr>
        <w:t>process</w:t>
      </w:r>
      <w:r w:rsidR="006E427D">
        <w:rPr>
          <w:rFonts w:ascii="Consolas" w:hAnsi="Consolas"/>
          <w:b/>
          <w:i/>
          <w:sz w:val="20"/>
        </w:rPr>
        <w:t>-</w:t>
      </w:r>
      <w:r w:rsidRPr="005F0559">
        <w:rPr>
          <w:rFonts w:ascii="Consolas" w:hAnsi="Consolas"/>
          <w:b/>
          <w:i/>
          <w:sz w:val="20"/>
        </w:rPr>
        <w:t>step</w:t>
      </w:r>
      <w:proofErr w:type="spellEnd"/>
      <w:r w:rsidRPr="005F0559">
        <w:rPr>
          <w:rFonts w:ascii="Consolas" w:hAnsi="Consolas"/>
          <w:b/>
          <w:i/>
          <w:sz w:val="20"/>
        </w:rPr>
        <w:t xml:space="preserve"> …&gt;</w:t>
      </w:r>
    </w:p>
    <w:p w:rsidR="00E92F88" w:rsidRPr="005F0559" w:rsidRDefault="00E92F88" w:rsidP="005D6BAA">
      <w:pPr>
        <w:pStyle w:val="Listenabsatz"/>
        <w:rPr>
          <w:rFonts w:ascii="Consolas" w:hAnsi="Consolas"/>
          <w:b/>
          <w:i/>
          <w:sz w:val="20"/>
        </w:rPr>
      </w:pPr>
      <w:r w:rsidRPr="005F0559">
        <w:rPr>
          <w:rFonts w:ascii="Consolas" w:hAnsi="Consolas"/>
          <w:b/>
          <w:i/>
          <w:sz w:val="20"/>
        </w:rPr>
        <w:tab/>
      </w:r>
      <w:r w:rsidRPr="005F0559">
        <w:rPr>
          <w:rFonts w:ascii="Consolas" w:hAnsi="Consolas"/>
          <w:b/>
          <w:i/>
          <w:sz w:val="20"/>
        </w:rPr>
        <w:tab/>
        <w:t>&lt;</w:t>
      </w:r>
      <w:proofErr w:type="spellStart"/>
      <w:r w:rsidRPr="005F0559">
        <w:rPr>
          <w:rFonts w:ascii="Consolas" w:hAnsi="Consolas"/>
          <w:b/>
          <w:i/>
          <w:sz w:val="20"/>
        </w:rPr>
        <w:t>dialog</w:t>
      </w:r>
      <w:proofErr w:type="spellEnd"/>
      <w:r w:rsidRPr="005F0559">
        <w:rPr>
          <w:rFonts w:ascii="Consolas" w:hAnsi="Consolas"/>
          <w:b/>
          <w:i/>
          <w:sz w:val="20"/>
        </w:rPr>
        <w:t xml:space="preserve"> …&gt;</w:t>
      </w:r>
    </w:p>
    <w:p w:rsidR="00E92F88" w:rsidRPr="00855012" w:rsidRDefault="00E92F88" w:rsidP="005D6BAA">
      <w:pPr>
        <w:pStyle w:val="Listenabsatz"/>
        <w:rPr>
          <w:rFonts w:ascii="Consolas" w:hAnsi="Consolas"/>
          <w:b/>
          <w:i/>
          <w:sz w:val="20"/>
          <w:lang w:val="en-US"/>
        </w:rPr>
      </w:pPr>
      <w:r w:rsidRPr="005F0559">
        <w:rPr>
          <w:rFonts w:ascii="Consolas" w:hAnsi="Consolas"/>
          <w:b/>
          <w:i/>
          <w:sz w:val="20"/>
        </w:rPr>
        <w:tab/>
      </w:r>
      <w:r w:rsidRPr="005F0559">
        <w:rPr>
          <w:rFonts w:ascii="Consolas" w:hAnsi="Consolas"/>
          <w:b/>
          <w:i/>
          <w:sz w:val="20"/>
        </w:rPr>
        <w:tab/>
      </w:r>
      <w:r w:rsidRPr="005F0559">
        <w:rPr>
          <w:rFonts w:ascii="Consolas" w:hAnsi="Consolas"/>
          <w:b/>
          <w:i/>
          <w:sz w:val="20"/>
        </w:rPr>
        <w:tab/>
      </w:r>
      <w:proofErr w:type="gramStart"/>
      <w:r w:rsidRPr="00855012">
        <w:rPr>
          <w:rFonts w:ascii="Consolas" w:hAnsi="Consolas"/>
          <w:b/>
          <w:i/>
          <w:sz w:val="20"/>
          <w:lang w:val="en-US"/>
        </w:rPr>
        <w:t>&lt;[</w:t>
      </w:r>
      <w:proofErr w:type="spellStart"/>
      <w:proofErr w:type="gramEnd"/>
      <w:r w:rsidRPr="00855012">
        <w:rPr>
          <w:rFonts w:ascii="Consolas" w:hAnsi="Consolas"/>
          <w:b/>
          <w:i/>
          <w:sz w:val="20"/>
          <w:lang w:val="en-US"/>
        </w:rPr>
        <w:t>inputelements</w:t>
      </w:r>
      <w:proofErr w:type="spellEnd"/>
      <w:r w:rsidRPr="00855012">
        <w:rPr>
          <w:rFonts w:ascii="Consolas" w:hAnsi="Consolas"/>
          <w:b/>
          <w:i/>
          <w:sz w:val="20"/>
          <w:lang w:val="en-US"/>
        </w:rPr>
        <w:t>] …/&gt;</w:t>
      </w:r>
    </w:p>
    <w:p w:rsidR="00E92F88" w:rsidRPr="00855012" w:rsidRDefault="00E92F88" w:rsidP="005D6BAA">
      <w:pPr>
        <w:pStyle w:val="Listenabsatz"/>
        <w:rPr>
          <w:rFonts w:ascii="Consolas" w:hAnsi="Consolas"/>
          <w:b/>
          <w:i/>
          <w:sz w:val="20"/>
          <w:lang w:val="en-US"/>
        </w:rPr>
      </w:pPr>
      <w:r w:rsidRPr="00855012">
        <w:rPr>
          <w:rFonts w:ascii="Consolas" w:hAnsi="Consolas"/>
          <w:b/>
          <w:i/>
          <w:sz w:val="20"/>
          <w:lang w:val="en-US"/>
        </w:rPr>
        <w:tab/>
      </w:r>
      <w:r w:rsidRPr="00855012">
        <w:rPr>
          <w:rFonts w:ascii="Consolas" w:hAnsi="Consolas"/>
          <w:b/>
          <w:i/>
          <w:sz w:val="20"/>
          <w:lang w:val="en-US"/>
        </w:rPr>
        <w:tab/>
        <w:t>&lt;/dialog&gt;</w:t>
      </w:r>
    </w:p>
    <w:p w:rsidR="00E92F88" w:rsidRPr="00855012" w:rsidRDefault="00E92F88" w:rsidP="005D6BAA">
      <w:pPr>
        <w:pStyle w:val="Listenabsatz"/>
        <w:rPr>
          <w:rFonts w:ascii="Consolas" w:hAnsi="Consolas"/>
          <w:b/>
          <w:i/>
          <w:sz w:val="20"/>
          <w:lang w:val="en-US"/>
        </w:rPr>
      </w:pPr>
      <w:r w:rsidRPr="00855012">
        <w:rPr>
          <w:rFonts w:ascii="Consolas" w:hAnsi="Consolas"/>
          <w:b/>
          <w:i/>
          <w:sz w:val="20"/>
          <w:lang w:val="en-US"/>
        </w:rPr>
        <w:tab/>
      </w:r>
      <w:r w:rsidRPr="00855012">
        <w:rPr>
          <w:rFonts w:ascii="Consolas" w:hAnsi="Consolas"/>
          <w:b/>
          <w:i/>
          <w:sz w:val="20"/>
          <w:lang w:val="en-US"/>
        </w:rPr>
        <w:tab/>
      </w:r>
      <w:proofErr w:type="gramStart"/>
      <w:r w:rsidRPr="00855012">
        <w:rPr>
          <w:rFonts w:ascii="Consolas" w:hAnsi="Consolas"/>
          <w:b/>
          <w:i/>
          <w:sz w:val="20"/>
          <w:lang w:val="en-US"/>
        </w:rPr>
        <w:t>&lt;[</w:t>
      </w:r>
      <w:proofErr w:type="spellStart"/>
      <w:proofErr w:type="gramEnd"/>
      <w:r w:rsidRPr="00855012">
        <w:rPr>
          <w:rFonts w:ascii="Consolas" w:hAnsi="Consolas"/>
          <w:b/>
          <w:i/>
          <w:sz w:val="20"/>
          <w:lang w:val="en-US"/>
        </w:rPr>
        <w:t>processelements</w:t>
      </w:r>
      <w:proofErr w:type="spellEnd"/>
      <w:r w:rsidRPr="00855012">
        <w:rPr>
          <w:rFonts w:ascii="Consolas" w:hAnsi="Consolas"/>
          <w:b/>
          <w:i/>
          <w:sz w:val="20"/>
          <w:lang w:val="en-US"/>
        </w:rPr>
        <w:t>] …/&gt;</w:t>
      </w:r>
    </w:p>
    <w:p w:rsidR="00E92F88" w:rsidRPr="00855012" w:rsidRDefault="00E92F88" w:rsidP="005D6BAA">
      <w:pPr>
        <w:pStyle w:val="Listenabsatz"/>
        <w:rPr>
          <w:rFonts w:ascii="Consolas" w:hAnsi="Consolas"/>
          <w:b/>
          <w:i/>
          <w:sz w:val="20"/>
          <w:lang w:val="en-US"/>
        </w:rPr>
      </w:pPr>
      <w:r w:rsidRPr="00855012">
        <w:rPr>
          <w:rFonts w:ascii="Consolas" w:hAnsi="Consolas"/>
          <w:b/>
          <w:i/>
          <w:sz w:val="20"/>
          <w:lang w:val="en-US"/>
        </w:rPr>
        <w:tab/>
        <w:t>&lt;/process</w:t>
      </w:r>
      <w:r w:rsidR="006E427D" w:rsidRPr="00855012">
        <w:rPr>
          <w:rFonts w:ascii="Consolas" w:hAnsi="Consolas"/>
          <w:b/>
          <w:i/>
          <w:sz w:val="20"/>
          <w:lang w:val="en-US"/>
        </w:rPr>
        <w:t>-</w:t>
      </w:r>
      <w:r w:rsidRPr="00855012">
        <w:rPr>
          <w:rFonts w:ascii="Consolas" w:hAnsi="Consolas"/>
          <w:b/>
          <w:i/>
          <w:sz w:val="20"/>
          <w:lang w:val="en-US"/>
        </w:rPr>
        <w:t>step&gt;</w:t>
      </w:r>
    </w:p>
    <w:p w:rsidR="00E92F88" w:rsidRPr="005F0559" w:rsidRDefault="00E92F88" w:rsidP="005D6BAA">
      <w:pPr>
        <w:pStyle w:val="Listenabsatz"/>
        <w:rPr>
          <w:rFonts w:ascii="Consolas" w:hAnsi="Consolas"/>
          <w:b/>
          <w:i/>
          <w:sz w:val="20"/>
        </w:rPr>
      </w:pPr>
      <w:r w:rsidRPr="005F0559">
        <w:rPr>
          <w:rFonts w:ascii="Consolas" w:hAnsi="Consolas"/>
          <w:b/>
          <w:i/>
          <w:sz w:val="20"/>
        </w:rPr>
        <w:t>&lt;/</w:t>
      </w:r>
      <w:proofErr w:type="spellStart"/>
      <w:r w:rsidRPr="005F0559">
        <w:rPr>
          <w:rFonts w:ascii="Consolas" w:hAnsi="Consolas"/>
          <w:b/>
          <w:i/>
          <w:sz w:val="20"/>
        </w:rPr>
        <w:t>process</w:t>
      </w:r>
      <w:proofErr w:type="spellEnd"/>
      <w:r w:rsidRPr="005F0559">
        <w:rPr>
          <w:rFonts w:ascii="Consolas" w:hAnsi="Consolas"/>
          <w:b/>
          <w:i/>
          <w:sz w:val="20"/>
        </w:rPr>
        <w:t>&gt;</w:t>
      </w:r>
    </w:p>
    <w:p w:rsidR="00437FBD" w:rsidRDefault="00437FBD" w:rsidP="005D6BAA">
      <w:pPr>
        <w:pStyle w:val="Listenabsatz"/>
        <w:numPr>
          <w:ilvl w:val="1"/>
          <w:numId w:val="1"/>
        </w:numPr>
        <w:ind w:left="720"/>
      </w:pPr>
      <w:r>
        <w:t>Auf Syntax</w:t>
      </w:r>
    </w:p>
    <w:p w:rsidR="005F0559" w:rsidRDefault="005F0559" w:rsidP="005D6BAA">
      <w:pPr>
        <w:pStyle w:val="Listenabsatz"/>
      </w:pPr>
      <w:r>
        <w:t xml:space="preserve">Die Syntax muss eingehalten werden. Ein Beispiel wäre die Syntax für die Verwendung von Platzhaltern. Platzhalter werden </w:t>
      </w:r>
      <w:r w:rsidR="002E5187">
        <w:t>so formuliert:</w:t>
      </w:r>
      <w:r>
        <w:t xml:space="preserve"> „[</w:t>
      </w:r>
      <w:proofErr w:type="spellStart"/>
      <w:r>
        <w:t>Placeholder</w:t>
      </w:r>
      <w:proofErr w:type="spellEnd"/>
      <w:r>
        <w:t>]“ und rühren her von technischen Namen in anderen Teilen der XML-Datei, die aber ohne Klammern formuliert werden.</w:t>
      </w:r>
    </w:p>
    <w:p w:rsidR="006E427D" w:rsidRDefault="005F0559" w:rsidP="005D6BAA">
      <w:pPr>
        <w:pStyle w:val="Listenabsatz"/>
      </w:pPr>
      <w:r>
        <w:t>Ein Beispiel wäre ein Eingabetag im ers</w:t>
      </w:r>
      <w:r w:rsidR="006E427D">
        <w:t>ten Prozessschritt, der später weiterverwendet wird:</w:t>
      </w:r>
    </w:p>
    <w:p w:rsidR="006E427D" w:rsidRPr="006E427D" w:rsidRDefault="006E427D" w:rsidP="005D6BAA">
      <w:pPr>
        <w:pStyle w:val="Listenabsatz"/>
        <w:rPr>
          <w:rFonts w:ascii="Consolas" w:hAnsi="Consolas"/>
          <w:b/>
          <w:i/>
          <w:sz w:val="20"/>
          <w:lang w:val="en-GB"/>
        </w:rPr>
      </w:pPr>
      <w:r w:rsidRPr="006E427D">
        <w:rPr>
          <w:rFonts w:ascii="Consolas" w:hAnsi="Consolas"/>
          <w:b/>
          <w:i/>
          <w:sz w:val="20"/>
          <w:lang w:val="en-GB"/>
        </w:rPr>
        <w:t>&lt;</w:t>
      </w:r>
      <w:proofErr w:type="gramStart"/>
      <w:r w:rsidRPr="006E427D">
        <w:rPr>
          <w:rFonts w:ascii="Consolas" w:hAnsi="Consolas"/>
          <w:b/>
          <w:i/>
          <w:sz w:val="20"/>
          <w:lang w:val="en-GB"/>
        </w:rPr>
        <w:t>process</w:t>
      </w:r>
      <w:proofErr w:type="gramEnd"/>
      <w:r w:rsidRPr="006E427D">
        <w:rPr>
          <w:rFonts w:ascii="Consolas" w:hAnsi="Consolas"/>
          <w:b/>
          <w:i/>
          <w:sz w:val="20"/>
          <w:lang w:val="en-GB"/>
        </w:rPr>
        <w:t xml:space="preserve"> …&gt;</w:t>
      </w:r>
    </w:p>
    <w:p w:rsidR="006E427D" w:rsidRPr="006E427D" w:rsidRDefault="006E427D" w:rsidP="005D6BAA">
      <w:pPr>
        <w:pStyle w:val="Listenabsatz"/>
        <w:rPr>
          <w:rFonts w:ascii="Consolas" w:hAnsi="Consolas"/>
          <w:b/>
          <w:i/>
          <w:sz w:val="20"/>
          <w:lang w:val="en-GB"/>
        </w:rPr>
      </w:pPr>
      <w:r w:rsidRPr="006E427D">
        <w:rPr>
          <w:rFonts w:ascii="Consolas" w:hAnsi="Consolas"/>
          <w:b/>
          <w:i/>
          <w:sz w:val="20"/>
          <w:lang w:val="en-GB"/>
        </w:rPr>
        <w:tab/>
        <w:t>&lt;</w:t>
      </w:r>
      <w:proofErr w:type="gramStart"/>
      <w:r w:rsidRPr="006E427D">
        <w:rPr>
          <w:rFonts w:ascii="Consolas" w:hAnsi="Consolas"/>
          <w:b/>
          <w:i/>
          <w:sz w:val="20"/>
          <w:lang w:val="en-GB"/>
        </w:rPr>
        <w:t>process</w:t>
      </w:r>
      <w:r>
        <w:rPr>
          <w:rFonts w:ascii="Consolas" w:hAnsi="Consolas"/>
          <w:b/>
          <w:i/>
          <w:sz w:val="20"/>
          <w:lang w:val="en-GB"/>
        </w:rPr>
        <w:t>-</w:t>
      </w:r>
      <w:r w:rsidRPr="006E427D">
        <w:rPr>
          <w:rFonts w:ascii="Consolas" w:hAnsi="Consolas"/>
          <w:b/>
          <w:i/>
          <w:sz w:val="20"/>
          <w:lang w:val="en-GB"/>
        </w:rPr>
        <w:t>step</w:t>
      </w:r>
      <w:proofErr w:type="gramEnd"/>
      <w:r w:rsidRPr="006E427D">
        <w:rPr>
          <w:rFonts w:ascii="Consolas" w:hAnsi="Consolas"/>
          <w:b/>
          <w:i/>
          <w:sz w:val="20"/>
          <w:lang w:val="en-GB"/>
        </w:rPr>
        <w:t xml:space="preserve"> …&gt;</w:t>
      </w:r>
    </w:p>
    <w:p w:rsidR="006E427D" w:rsidRPr="006E427D" w:rsidRDefault="006E427D" w:rsidP="005D6BAA">
      <w:pPr>
        <w:pStyle w:val="Listenabsatz"/>
        <w:rPr>
          <w:rFonts w:ascii="Consolas" w:hAnsi="Consolas"/>
          <w:b/>
          <w:i/>
          <w:sz w:val="20"/>
          <w:lang w:val="en-GB"/>
        </w:rPr>
      </w:pPr>
      <w:r w:rsidRPr="006E427D">
        <w:rPr>
          <w:rFonts w:ascii="Consolas" w:hAnsi="Consolas"/>
          <w:b/>
          <w:i/>
          <w:sz w:val="20"/>
          <w:lang w:val="en-GB"/>
        </w:rPr>
        <w:tab/>
      </w:r>
      <w:r w:rsidRPr="006E427D">
        <w:rPr>
          <w:rFonts w:ascii="Consolas" w:hAnsi="Consolas"/>
          <w:b/>
          <w:i/>
          <w:sz w:val="20"/>
          <w:lang w:val="en-GB"/>
        </w:rPr>
        <w:tab/>
        <w:t>&lt;</w:t>
      </w:r>
      <w:proofErr w:type="gramStart"/>
      <w:r w:rsidRPr="006E427D">
        <w:rPr>
          <w:rFonts w:ascii="Consolas" w:hAnsi="Consolas"/>
          <w:b/>
          <w:i/>
          <w:sz w:val="20"/>
          <w:lang w:val="en-GB"/>
        </w:rPr>
        <w:t>dialog</w:t>
      </w:r>
      <w:proofErr w:type="gramEnd"/>
      <w:r w:rsidRPr="006E427D">
        <w:rPr>
          <w:rFonts w:ascii="Consolas" w:hAnsi="Consolas"/>
          <w:b/>
          <w:i/>
          <w:sz w:val="20"/>
          <w:lang w:val="en-GB"/>
        </w:rPr>
        <w:t xml:space="preserve"> …&gt;</w:t>
      </w:r>
    </w:p>
    <w:p w:rsidR="006E427D" w:rsidRPr="006E427D" w:rsidRDefault="006E427D" w:rsidP="005D6BAA">
      <w:pPr>
        <w:pStyle w:val="Listenabsatz"/>
        <w:rPr>
          <w:rFonts w:ascii="Consolas" w:hAnsi="Consolas"/>
          <w:b/>
          <w:i/>
          <w:sz w:val="20"/>
          <w:lang w:val="en-GB"/>
        </w:rPr>
      </w:pPr>
      <w:r w:rsidRPr="006E427D">
        <w:rPr>
          <w:rFonts w:ascii="Consolas" w:hAnsi="Consolas"/>
          <w:b/>
          <w:i/>
          <w:sz w:val="20"/>
          <w:lang w:val="en-GB"/>
        </w:rPr>
        <w:tab/>
      </w:r>
      <w:r w:rsidRPr="006E427D">
        <w:rPr>
          <w:rFonts w:ascii="Consolas" w:hAnsi="Consolas"/>
          <w:b/>
          <w:i/>
          <w:sz w:val="20"/>
          <w:lang w:val="en-GB"/>
        </w:rPr>
        <w:tab/>
      </w:r>
      <w:r w:rsidRPr="006E427D">
        <w:rPr>
          <w:rFonts w:ascii="Consolas" w:hAnsi="Consolas"/>
          <w:b/>
          <w:i/>
          <w:sz w:val="20"/>
          <w:lang w:val="en-GB"/>
        </w:rPr>
        <w:tab/>
        <w:t>&lt;</w:t>
      </w:r>
      <w:r>
        <w:rPr>
          <w:rFonts w:ascii="Consolas" w:hAnsi="Consolas"/>
          <w:b/>
          <w:i/>
          <w:sz w:val="20"/>
          <w:lang w:val="en-GB"/>
        </w:rPr>
        <w:t>teacher-dropdown name=”teacher”</w:t>
      </w:r>
      <w:r w:rsidRPr="006E427D">
        <w:rPr>
          <w:rFonts w:ascii="Consolas" w:hAnsi="Consolas"/>
          <w:b/>
          <w:i/>
          <w:sz w:val="20"/>
          <w:lang w:val="en-GB"/>
        </w:rPr>
        <w:t>…/&gt;</w:t>
      </w:r>
    </w:p>
    <w:p w:rsidR="006E427D" w:rsidRPr="006E427D" w:rsidRDefault="006E427D" w:rsidP="005D6BAA">
      <w:pPr>
        <w:pStyle w:val="Listenabsatz"/>
        <w:rPr>
          <w:rFonts w:ascii="Consolas" w:hAnsi="Consolas"/>
          <w:b/>
          <w:i/>
          <w:sz w:val="20"/>
          <w:lang w:val="en-GB"/>
        </w:rPr>
      </w:pPr>
      <w:r w:rsidRPr="006E427D">
        <w:rPr>
          <w:rFonts w:ascii="Consolas" w:hAnsi="Consolas"/>
          <w:b/>
          <w:i/>
          <w:sz w:val="20"/>
          <w:lang w:val="en-GB"/>
        </w:rPr>
        <w:tab/>
      </w:r>
      <w:r w:rsidRPr="006E427D">
        <w:rPr>
          <w:rFonts w:ascii="Consolas" w:hAnsi="Consolas"/>
          <w:b/>
          <w:i/>
          <w:sz w:val="20"/>
          <w:lang w:val="en-GB"/>
        </w:rPr>
        <w:tab/>
        <w:t>&lt;/dialog&gt;</w:t>
      </w:r>
    </w:p>
    <w:p w:rsidR="006E427D" w:rsidRDefault="006E427D" w:rsidP="005D6BAA">
      <w:pPr>
        <w:pStyle w:val="Listenabsatz"/>
        <w:rPr>
          <w:rFonts w:ascii="Consolas" w:hAnsi="Consolas"/>
          <w:b/>
          <w:i/>
          <w:sz w:val="20"/>
          <w:lang w:val="en-GB"/>
        </w:rPr>
      </w:pPr>
      <w:r w:rsidRPr="006E427D">
        <w:rPr>
          <w:rFonts w:ascii="Consolas" w:hAnsi="Consolas"/>
          <w:b/>
          <w:i/>
          <w:sz w:val="20"/>
          <w:lang w:val="en-GB"/>
        </w:rPr>
        <w:tab/>
        <w:t>&lt;/</w:t>
      </w:r>
      <w:proofErr w:type="spellStart"/>
      <w:r w:rsidRPr="006E427D">
        <w:rPr>
          <w:rFonts w:ascii="Consolas" w:hAnsi="Consolas"/>
          <w:b/>
          <w:i/>
          <w:sz w:val="20"/>
          <w:lang w:val="en-GB"/>
        </w:rPr>
        <w:t>processstep</w:t>
      </w:r>
      <w:proofErr w:type="spellEnd"/>
      <w:r w:rsidRPr="006E427D">
        <w:rPr>
          <w:rFonts w:ascii="Consolas" w:hAnsi="Consolas"/>
          <w:b/>
          <w:i/>
          <w:sz w:val="20"/>
          <w:lang w:val="en-GB"/>
        </w:rPr>
        <w:t>&gt;</w:t>
      </w:r>
    </w:p>
    <w:p w:rsidR="006E427D" w:rsidRDefault="006E427D" w:rsidP="005D6BAA">
      <w:pPr>
        <w:pStyle w:val="Listenabsatz"/>
        <w:rPr>
          <w:rFonts w:ascii="Consolas" w:hAnsi="Consolas"/>
          <w:b/>
          <w:i/>
          <w:sz w:val="20"/>
          <w:lang w:val="en-GB"/>
        </w:rPr>
      </w:pPr>
      <w:r>
        <w:rPr>
          <w:rFonts w:ascii="Consolas" w:hAnsi="Consolas"/>
          <w:b/>
          <w:i/>
          <w:sz w:val="20"/>
          <w:lang w:val="en-GB"/>
        </w:rPr>
        <w:tab/>
        <w:t>&lt;</w:t>
      </w:r>
      <w:proofErr w:type="gramStart"/>
      <w:r>
        <w:rPr>
          <w:rFonts w:ascii="Consolas" w:hAnsi="Consolas"/>
          <w:b/>
          <w:i/>
          <w:sz w:val="20"/>
          <w:lang w:val="en-GB"/>
        </w:rPr>
        <w:t>process-step</w:t>
      </w:r>
      <w:proofErr w:type="gramEnd"/>
      <w:r>
        <w:rPr>
          <w:rFonts w:ascii="Consolas" w:hAnsi="Consolas"/>
          <w:b/>
          <w:i/>
          <w:sz w:val="20"/>
          <w:lang w:val="en-GB"/>
        </w:rPr>
        <w:t xml:space="preserve"> …&gt;</w:t>
      </w:r>
    </w:p>
    <w:p w:rsidR="006E427D" w:rsidRDefault="006E427D" w:rsidP="005D6BAA">
      <w:pPr>
        <w:pStyle w:val="Listenabsatz"/>
        <w:rPr>
          <w:rFonts w:ascii="Consolas" w:hAnsi="Consolas"/>
          <w:b/>
          <w:i/>
          <w:sz w:val="20"/>
          <w:lang w:val="en-GB"/>
        </w:rPr>
      </w:pPr>
      <w:r>
        <w:rPr>
          <w:rFonts w:ascii="Consolas" w:hAnsi="Consolas"/>
          <w:b/>
          <w:i/>
          <w:sz w:val="20"/>
          <w:lang w:val="en-GB"/>
        </w:rPr>
        <w:tab/>
      </w:r>
      <w:r>
        <w:rPr>
          <w:rFonts w:ascii="Consolas" w:hAnsi="Consolas"/>
          <w:b/>
          <w:i/>
          <w:sz w:val="20"/>
          <w:lang w:val="en-GB"/>
        </w:rPr>
        <w:tab/>
        <w:t>&lt;mail-notify target=</w:t>
      </w:r>
      <w:proofErr w:type="gramStart"/>
      <w:r>
        <w:rPr>
          <w:rFonts w:ascii="Consolas" w:hAnsi="Consolas"/>
          <w:b/>
          <w:i/>
          <w:sz w:val="20"/>
          <w:lang w:val="en-GB"/>
        </w:rPr>
        <w:t>”[</w:t>
      </w:r>
      <w:proofErr w:type="gramEnd"/>
      <w:r>
        <w:rPr>
          <w:rFonts w:ascii="Consolas" w:hAnsi="Consolas"/>
          <w:b/>
          <w:i/>
          <w:sz w:val="20"/>
          <w:lang w:val="en-GB"/>
        </w:rPr>
        <w:t>teacher]” …/&gt;</w:t>
      </w:r>
    </w:p>
    <w:p w:rsidR="006E427D" w:rsidRPr="006E427D" w:rsidRDefault="006E427D" w:rsidP="005D6BAA">
      <w:pPr>
        <w:pStyle w:val="Listenabsatz"/>
        <w:rPr>
          <w:rFonts w:ascii="Consolas" w:hAnsi="Consolas"/>
          <w:b/>
          <w:i/>
          <w:sz w:val="20"/>
          <w:lang w:val="en-GB"/>
        </w:rPr>
      </w:pPr>
      <w:r>
        <w:rPr>
          <w:rFonts w:ascii="Consolas" w:hAnsi="Consolas"/>
          <w:b/>
          <w:i/>
          <w:sz w:val="20"/>
          <w:lang w:val="en-GB"/>
        </w:rPr>
        <w:tab/>
        <w:t>&lt;/process-step&gt;</w:t>
      </w:r>
    </w:p>
    <w:p w:rsidR="006E427D" w:rsidRPr="002E5187" w:rsidRDefault="006E427D" w:rsidP="005D6BAA">
      <w:pPr>
        <w:pStyle w:val="Listenabsatz"/>
        <w:rPr>
          <w:rFonts w:ascii="Consolas" w:hAnsi="Consolas"/>
          <w:b/>
          <w:i/>
          <w:sz w:val="20"/>
        </w:rPr>
      </w:pPr>
      <w:r w:rsidRPr="005F0559">
        <w:rPr>
          <w:rFonts w:ascii="Consolas" w:hAnsi="Consolas"/>
          <w:b/>
          <w:i/>
          <w:sz w:val="20"/>
        </w:rPr>
        <w:t>&lt;/</w:t>
      </w:r>
      <w:proofErr w:type="spellStart"/>
      <w:r w:rsidRPr="005F0559">
        <w:rPr>
          <w:rFonts w:ascii="Consolas" w:hAnsi="Consolas"/>
          <w:b/>
          <w:i/>
          <w:sz w:val="20"/>
        </w:rPr>
        <w:t>process</w:t>
      </w:r>
      <w:proofErr w:type="spellEnd"/>
      <w:r w:rsidRPr="005F0559">
        <w:rPr>
          <w:rFonts w:ascii="Consolas" w:hAnsi="Consolas"/>
          <w:b/>
          <w:i/>
          <w:sz w:val="20"/>
        </w:rPr>
        <w:t>&gt;</w:t>
      </w:r>
    </w:p>
    <w:p w:rsidR="00437FBD" w:rsidRDefault="00437FBD" w:rsidP="005D6BAA">
      <w:pPr>
        <w:pStyle w:val="Listenabsatz"/>
        <w:numPr>
          <w:ilvl w:val="1"/>
          <w:numId w:val="1"/>
        </w:numPr>
        <w:ind w:left="720"/>
      </w:pPr>
      <w:r>
        <w:t>Allgemeine Korrektheit</w:t>
      </w:r>
    </w:p>
    <w:p w:rsidR="002E5187" w:rsidRDefault="002E5187" w:rsidP="005D6BAA">
      <w:pPr>
        <w:pStyle w:val="Listenabsatz"/>
      </w:pPr>
      <w:r>
        <w:t xml:space="preserve">An dieser Stelle wird die Einhaltung des allgemeinen Konzeptes geprüft. Das heißt, dass zum Beispiel kein Prozessschritt ohne Interaktion bestehen darf. Gibt es zum Beispiel weder ein Eingabefeld (Dialog -&gt; </w:t>
      </w:r>
      <w:proofErr w:type="spellStart"/>
      <w:r>
        <w:t>Teacherdropdown</w:t>
      </w:r>
      <w:proofErr w:type="spellEnd"/>
      <w:r>
        <w:t>) noch eine Genehmigungsaufforderung (</w:t>
      </w:r>
      <w:proofErr w:type="spellStart"/>
      <w:r>
        <w:t>Validate</w:t>
      </w:r>
      <w:proofErr w:type="spellEnd"/>
      <w:proofErr w:type="gramStart"/>
      <w:r>
        <w:t>)</w:t>
      </w:r>
      <w:proofErr w:type="gramEnd"/>
      <w:r>
        <w:t xml:space="preserve"> sondern nur eine E-Mailbenachrichtigung (Mail-</w:t>
      </w:r>
      <w:proofErr w:type="spellStart"/>
      <w:r>
        <w:t>Notify</w:t>
      </w:r>
      <w:proofErr w:type="spellEnd"/>
      <w:r>
        <w:t>) ist das kein gültiger Prozessschritt, da er obsolet wäre.</w:t>
      </w:r>
    </w:p>
    <w:p w:rsidR="00437FBD" w:rsidRDefault="00437FBD" w:rsidP="005D6BAA">
      <w:pPr>
        <w:pStyle w:val="berschrift4"/>
      </w:pPr>
      <w:r>
        <w:t xml:space="preserve">XML-Prozessdateien </w:t>
      </w:r>
      <w:r w:rsidR="005D6BAA">
        <w:t>zu Objekten interpretieren</w:t>
      </w:r>
    </w:p>
    <w:p w:rsidR="005D6BAA" w:rsidRDefault="005D6BAA" w:rsidP="005D6BAA">
      <w:pPr>
        <w:pStyle w:val="Listenabsatz"/>
        <w:ind w:left="0"/>
      </w:pPr>
      <w:r>
        <w:t xml:space="preserve">Zu diesem Zweck wird die XML-Datei Tag für Tag ausgelesen. Zu </w:t>
      </w:r>
      <w:del w:id="79" w:author="Julius Nordhues" w:date="2018-11-20T08:03:00Z">
        <w:r w:rsidDel="00FE518E">
          <w:delText>oberst</w:delText>
        </w:r>
      </w:del>
      <w:ins w:id="80" w:author="Julius Nordhues" w:date="2018-11-20T08:03:00Z">
        <w:r w:rsidR="00FE518E">
          <w:t>Oberst</w:t>
        </w:r>
      </w:ins>
      <w:r>
        <w:t xml:space="preserve"> liegt ein</w:t>
      </w:r>
      <w:r w:rsidR="006B6C2D">
        <w:t xml:space="preserve"> </w:t>
      </w:r>
      <w:proofErr w:type="spellStart"/>
      <w:r w:rsidR="006B6C2D">
        <w:t>Process</w:t>
      </w:r>
      <w:proofErr w:type="spellEnd"/>
      <w:r w:rsidR="006B6C2D">
        <w:t xml:space="preserve"> Objekt, dem dann eine Liste aus </w:t>
      </w:r>
      <w:proofErr w:type="spellStart"/>
      <w:r w:rsidR="006B6C2D">
        <w:t>Process-Step</w:t>
      </w:r>
      <w:proofErr w:type="spellEnd"/>
      <w:r w:rsidR="006B6C2D">
        <w:t xml:space="preserve"> Objekten zugeordnet wird. Jeder </w:t>
      </w:r>
      <w:proofErr w:type="spellStart"/>
      <w:r w:rsidR="006B6C2D">
        <w:t>Process-Step</w:t>
      </w:r>
      <w:proofErr w:type="spellEnd"/>
      <w:r w:rsidR="006B6C2D">
        <w:t xml:space="preserve"> hält dann eine Liste aus Dialog-Objekten, denen dann zuletzt Input-Elemente zugeordnet werden. Ebenfalls den </w:t>
      </w:r>
      <w:proofErr w:type="spellStart"/>
      <w:r w:rsidR="006B6C2D">
        <w:t>Process-Steps</w:t>
      </w:r>
      <w:proofErr w:type="spellEnd"/>
      <w:r w:rsidR="006B6C2D">
        <w:t xml:space="preserve"> untergeordnet, ist eine Auflistung an Prozessinteraktionen (</w:t>
      </w:r>
      <w:proofErr w:type="spellStart"/>
      <w:r w:rsidR="006B6C2D">
        <w:t>Validate</w:t>
      </w:r>
      <w:proofErr w:type="spellEnd"/>
      <w:r w:rsidR="006B6C2D">
        <w:t>, etc.) und an Automatisierungen (Mail-</w:t>
      </w:r>
      <w:proofErr w:type="spellStart"/>
      <w:r w:rsidR="006B6C2D">
        <w:t>Notify</w:t>
      </w:r>
      <w:proofErr w:type="spellEnd"/>
      <w:r w:rsidR="006B6C2D">
        <w:t xml:space="preserve"> etc.).  Diese Struktur ermöglicht die komplette Abbildung des Prozesses in .NET Objekten. Somit muss die XML-Datei nur einmal eingelesen werden und </w:t>
      </w:r>
      <w:r w:rsidR="00B52DE4">
        <w:t>danach kann der komplette Prozess davon unabhängig abgearbeitet werden. Dadurch ist der Quelltext besser separiert und lesbar.</w:t>
      </w:r>
    </w:p>
    <w:p w:rsidR="00B52DE4" w:rsidRDefault="00B52DE4" w:rsidP="005D6BAA">
      <w:pPr>
        <w:pStyle w:val="Listenabsatz"/>
        <w:ind w:left="0"/>
      </w:pPr>
    </w:p>
    <w:p w:rsidR="00B52DE4" w:rsidRDefault="00437FBD" w:rsidP="00B52DE4">
      <w:pPr>
        <w:pStyle w:val="berschrift4"/>
      </w:pPr>
      <w:r>
        <w:lastRenderedPageBreak/>
        <w:t>UI dynamisch aus Objekten erzeugen</w:t>
      </w:r>
    </w:p>
    <w:p w:rsidR="00B50322" w:rsidRDefault="00B52DE4" w:rsidP="005D6BAA">
      <w:pPr>
        <w:pStyle w:val="Listenabsatz"/>
        <w:ind w:left="0"/>
      </w:pPr>
      <w:r>
        <w:t>Die Benutzeroberfläche wird in Dialogverarbeitung gestaltet sein. Der Dialog Tag in einer Prozessdatei beschreibt einen eigenen Block mit Benutzeroberflächenelementen. Es wird immer nur ein Block auf einmal angezeigt.</w:t>
      </w:r>
      <w:r w:rsidR="00623A99">
        <w:t xml:space="preserve"> </w:t>
      </w:r>
    </w:p>
    <w:p w:rsidR="00B50322" w:rsidRDefault="00B50322" w:rsidP="005D6BAA">
      <w:pPr>
        <w:pStyle w:val="Listenabsatz"/>
        <w:ind w:left="0"/>
      </w:pPr>
    </w:p>
    <w:p w:rsidR="00B52DE4" w:rsidRDefault="00623A99" w:rsidP="005D6BAA">
      <w:pPr>
        <w:pStyle w:val="Listenabsatz"/>
        <w:ind w:left="0"/>
      </w:pPr>
      <w:r>
        <w:t>Es gibt verschiedene Elemente zur Benutzereingabe, doch alle gehen auf die gleichen Basisklassen zurück. Das ermöglicht eine einheitliche Listenführung. In diesem Sinne haben alle Benutzereingabe-Objekte mehrere Eigenschaften. Die genaue Struktur ist dem Klassendiagramm zu entnehmen. Gesagt sei aber, dass jede</w:t>
      </w:r>
      <w:r w:rsidR="00B50322">
        <w:t>m</w:t>
      </w:r>
      <w:r>
        <w:t xml:space="preserve"> Objekt ein WPF Control hinterlegt ist, </w:t>
      </w:r>
      <w:del w:id="81" w:author="Julius Nordhues" w:date="2018-11-20T08:04:00Z">
        <w:r w:rsidDel="00FE518E">
          <w:delText>das</w:delText>
        </w:r>
      </w:del>
      <w:ins w:id="82" w:author="Julius Nordhues" w:date="2018-11-20T08:04:00Z">
        <w:r w:rsidR="00FE518E">
          <w:t>dass</w:t>
        </w:r>
      </w:ins>
      <w:r>
        <w:t xml:space="preserve"> in der Benutzeroberfläche erscheinen soll. Das Eingabe-Objekt dient als Container, der </w:t>
      </w:r>
      <w:proofErr w:type="gramStart"/>
      <w:r>
        <w:t>dieses Control</w:t>
      </w:r>
      <w:proofErr w:type="gramEnd"/>
      <w:r>
        <w:t xml:space="preserve"> erzeugt und mit Daten befüllt. Das kann zum Beispiel durch Anbindung an eine Datenbank geschehen.</w:t>
      </w:r>
    </w:p>
    <w:p w:rsidR="007B3691" w:rsidRDefault="007B3691" w:rsidP="005D6BAA">
      <w:pPr>
        <w:pStyle w:val="Listenabsatz"/>
        <w:ind w:left="0"/>
      </w:pPr>
    </w:p>
    <w:p w:rsidR="007B3691" w:rsidRDefault="007B3691" w:rsidP="005D6BAA">
      <w:pPr>
        <w:pStyle w:val="Listenabsatz"/>
        <w:ind w:left="0"/>
      </w:pPr>
      <w:r>
        <w:t>Beispielsweise ist „</w:t>
      </w:r>
      <w:proofErr w:type="spellStart"/>
      <w:r>
        <w:t>teacher</w:t>
      </w:r>
      <w:proofErr w:type="spellEnd"/>
      <w:r>
        <w:t>-dropdown</w:t>
      </w:r>
      <w:proofErr w:type="gramStart"/>
      <w:r>
        <w:t>“  eine</w:t>
      </w:r>
      <w:ins w:id="83" w:author="Julius Nordhues" w:date="2018-11-20T08:05:00Z">
        <w:r w:rsidR="00FE518E">
          <w:t>r</w:t>
        </w:r>
      </w:ins>
      <w:proofErr w:type="gramEnd"/>
      <w:r>
        <w:t xml:space="preserve"> normale</w:t>
      </w:r>
      <w:ins w:id="84" w:author="Julius Nordhues" w:date="2018-11-20T08:05:00Z">
        <w:r w:rsidR="00FE518E">
          <w:t>n</w:t>
        </w:r>
      </w:ins>
      <w:r>
        <w:t xml:space="preserve"> Combobox zugeordnet. Diese wird von der Containerklasse mit einer Lehrerliste aus der Datenbank befüllt.</w:t>
      </w:r>
    </w:p>
    <w:p w:rsidR="00437FBD" w:rsidRDefault="00437FBD" w:rsidP="00AC62DC">
      <w:pPr>
        <w:pStyle w:val="berschrift5"/>
      </w:pPr>
      <w:r>
        <w:t>Ermöglichung allgemeiner Prozessgestaltung</w:t>
      </w:r>
    </w:p>
    <w:p w:rsidR="00437FBD" w:rsidRDefault="00AC62DC" w:rsidP="00437FBD">
      <w:r>
        <w:t xml:space="preserve">Die Orientierung dieser Softwarelösung am Prozessdenken macht es notwendig, für jeden Prozess-Schritt festlegen zu können, wer diesen durchführen soll. Dazu muss die Möglichkeit bestehen einen Prozess in der Mitte </w:t>
      </w:r>
      <w:del w:id="85" w:author="Julius Nordhues" w:date="2018-11-20T08:05:00Z">
        <w:r w:rsidDel="00FE518E">
          <w:delText>abzubrechen</w:delText>
        </w:r>
      </w:del>
      <w:ins w:id="86" w:author="Julius Nordhues" w:date="2018-11-20T08:05:00Z">
        <w:r w:rsidR="00FE518E">
          <w:t>abzubrechen,</w:t>
        </w:r>
      </w:ins>
      <w:r>
        <w:t xml:space="preserve"> wenn Situationen eintreten in denen er nicht mehr genehmigt werden kann. Tritt ein solcher Fall ein, dann muss der Nutzer informiert werden können</w:t>
      </w:r>
      <w:r w:rsidR="001133BC">
        <w:t>, nicht nur in der Software selbst, die die notwendigen Informationen aus der Datenbank beziehen kann, sondern auch per E-Mail, sollte er derzeit keinen Zugriff haben</w:t>
      </w:r>
      <w:r>
        <w:t>.</w:t>
      </w:r>
    </w:p>
    <w:p w:rsidR="00136354" w:rsidRDefault="00136354" w:rsidP="00437FBD">
      <w:r>
        <w:t>Geset</w:t>
      </w:r>
      <w:r w:rsidR="001C14A8">
        <w:t>zliche Vorgaben können es zuweilen nötig machen, zur Papierform zurückzukehren. Deshalb muss die Software eine Möglichkeit bieten, Belege in Form von Word Vorlagen vorzubereiten, diese um Platzhalter anzureichern (Name, Adresse, etc.), wobei diese auch dem bereits bekannten Platzhalterformat „[</w:t>
      </w:r>
      <w:proofErr w:type="spellStart"/>
      <w:r w:rsidR="001C14A8">
        <w:t>name</w:t>
      </w:r>
      <w:proofErr w:type="spellEnd"/>
      <w:r w:rsidR="001C14A8">
        <w:t>]“ folgen und diese auf den Server hochzuladen.</w:t>
      </w:r>
      <w:r w:rsidR="001C2F35">
        <w:t xml:space="preserve"> In der XML Datei kann dann der Name der Vorlage angegeben und diese automatisch befüllt werden. Platzhalter für die es keine Äquivalente gibt werden durch Leerzeichen ersetzt.</w:t>
      </w:r>
    </w:p>
    <w:p w:rsidR="00AD3CA0" w:rsidRDefault="00AD3CA0" w:rsidP="00AD3CA0">
      <w:pPr>
        <w:pStyle w:val="berschrift3"/>
      </w:pPr>
      <w:r>
        <w:t>Soll-Funktionen</w:t>
      </w:r>
    </w:p>
    <w:p w:rsidR="00F74706" w:rsidRDefault="00F74706" w:rsidP="00F74706">
      <w:pPr>
        <w:pStyle w:val="berschrift4"/>
      </w:pPr>
      <w:r>
        <w:t>Prozessfortschritt verfolgen</w:t>
      </w:r>
    </w:p>
    <w:p w:rsidR="00F74706" w:rsidRDefault="00F74706" w:rsidP="00F74706">
      <w:r>
        <w:t>Die Datenbank muss Tabellen beinhalten, mit denen es möglich ist den Fortschritt eines angestoßenen Prozesses zu überprüfen. Die Software zeigt das dann im unteren Teil des Fensters als Fortschrittsanzeige an. In der XML-Prozessdatei erhalten die Prozess-Schritte auch Beschreibungstexte, diese werden dann für den aktuellen Schritt als Text in der UI angezeigt.</w:t>
      </w:r>
    </w:p>
    <w:p w:rsidR="00433DA6" w:rsidRDefault="00433DA6" w:rsidP="00433DA6">
      <w:pPr>
        <w:pStyle w:val="berschrift4"/>
      </w:pPr>
      <w:r>
        <w:t>Benachrichtigungssystem</w:t>
      </w:r>
    </w:p>
    <w:p w:rsidR="00D8159C" w:rsidRDefault="00433DA6" w:rsidP="00433DA6">
      <w:r>
        <w:t>Die</w:t>
      </w:r>
      <w:r w:rsidR="00D8159C">
        <w:t xml:space="preserve"> </w:t>
      </w:r>
      <w:r>
        <w:t>Client-Software stellt in regelmäßigen Abständen Anfragen an den Server, ob neue Prozessinstanzen bereitstehen die ein Mitarbeiter abarbeiten muss, sowie ob es für durch einen Mitarbeiter erstellte Prozesse Aktualisierungen gibt, z.B. diese abgelehnt wurden</w:t>
      </w:r>
      <w:r w:rsidR="00D8159C">
        <w:t>.</w:t>
      </w:r>
    </w:p>
    <w:p w:rsidR="006E480F" w:rsidRDefault="00D8159C" w:rsidP="006E480F">
      <w:r>
        <w:t>Der Webserver übermittelt den Status der aktuell für den User hinterlegten Prozesse und nach Abgleich der Fortschrittsdaten erfragt der Client alle weiteren benötigten Informationen</w:t>
      </w:r>
      <w:r w:rsidR="00003A79">
        <w:t>.</w:t>
      </w:r>
    </w:p>
    <w:p w:rsidR="00AD3CA0" w:rsidRDefault="00AD3CA0" w:rsidP="009D0367">
      <w:pPr>
        <w:pStyle w:val="berschrift4"/>
      </w:pPr>
      <w:r>
        <w:t>Rollensystem</w:t>
      </w:r>
    </w:p>
    <w:p w:rsidR="00AD3CA0" w:rsidRDefault="009D0367" w:rsidP="009D0367">
      <w:r>
        <w:t>Dem bisher vorgestellten Konzept muss ein Rollensystem zu Grunde liegen um datenschutzrechtlichen Anforderungen zu genügen. In diesem Sinne wird jedoch darauf verzichtet für jeden Lehrer eigene Rollen zuzuweisen. Stattdessen erhalten nur die Teilnehmer eines Prozesses die übermittelten Informationen.</w:t>
      </w:r>
      <w:r w:rsidR="001F379D">
        <w:t xml:space="preserve"> Zuletzt gibt es Standardrollen, die in der Datenbank leicht austauschbar sind. Zu diesen </w:t>
      </w:r>
      <w:r w:rsidR="001F379D">
        <w:lastRenderedPageBreak/>
        <w:t>gehören zum Beispiel Schulleiter und Sekretariat.</w:t>
      </w:r>
      <w:r w:rsidR="00906505">
        <w:t xml:space="preserve"> Mitglieder dieser Rolle können in den XML Dateien über diese Bezeichnungen angesprochen werden. </w:t>
      </w:r>
    </w:p>
    <w:p w:rsidR="00906505" w:rsidRPr="00855012" w:rsidRDefault="00906505" w:rsidP="009D0367">
      <w:pPr>
        <w:rPr>
          <w:lang w:val="en-US"/>
        </w:rPr>
      </w:pPr>
      <w:r>
        <w:t xml:space="preserve"> </w:t>
      </w:r>
      <w:proofErr w:type="spellStart"/>
      <w:r w:rsidRPr="00855012">
        <w:rPr>
          <w:lang w:val="en-US"/>
        </w:rPr>
        <w:t>Beispiel</w:t>
      </w:r>
      <w:proofErr w:type="spellEnd"/>
      <w:r w:rsidRPr="00855012">
        <w:rPr>
          <w:lang w:val="en-US"/>
        </w:rPr>
        <w:t>:</w:t>
      </w:r>
    </w:p>
    <w:p w:rsidR="00906505" w:rsidRPr="00855012" w:rsidRDefault="00906505" w:rsidP="009D0367">
      <w:pPr>
        <w:rPr>
          <w:rFonts w:ascii="Consolas" w:hAnsi="Consolas"/>
          <w:b/>
          <w:i/>
          <w:sz w:val="20"/>
          <w:lang w:val="en-US"/>
        </w:rPr>
      </w:pPr>
      <w:r w:rsidRPr="00855012">
        <w:rPr>
          <w:rFonts w:ascii="Consolas" w:hAnsi="Consolas"/>
          <w:b/>
          <w:i/>
          <w:sz w:val="20"/>
          <w:lang w:val="en-US"/>
        </w:rPr>
        <w:t>&lt;process-step target=“Secretary</w:t>
      </w:r>
      <w:proofErr w:type="gramStart"/>
      <w:r w:rsidRPr="00855012">
        <w:rPr>
          <w:rFonts w:ascii="Consolas" w:hAnsi="Consolas"/>
          <w:b/>
          <w:i/>
          <w:sz w:val="20"/>
          <w:lang w:val="en-US"/>
        </w:rPr>
        <w:t>“</w:t>
      </w:r>
      <w:r w:rsidR="00FD3AAB" w:rsidRPr="00855012">
        <w:rPr>
          <w:rFonts w:ascii="Consolas" w:hAnsi="Consolas"/>
          <w:b/>
          <w:i/>
          <w:sz w:val="20"/>
          <w:lang w:val="en-US"/>
        </w:rPr>
        <w:t xml:space="preserve"> …</w:t>
      </w:r>
      <w:r w:rsidRPr="00855012">
        <w:rPr>
          <w:rFonts w:ascii="Consolas" w:hAnsi="Consolas"/>
          <w:b/>
          <w:i/>
          <w:sz w:val="20"/>
          <w:lang w:val="en-US"/>
        </w:rPr>
        <w:t>&gt;</w:t>
      </w:r>
      <w:proofErr w:type="gramEnd"/>
    </w:p>
    <w:p w:rsidR="00906505" w:rsidRDefault="00906505" w:rsidP="009D0367">
      <w:r>
        <w:t xml:space="preserve">Es ist also keine Platzhalternotation von Nöten. Findet sich in einem </w:t>
      </w:r>
      <w:proofErr w:type="spellStart"/>
      <w:r>
        <w:t>target</w:t>
      </w:r>
      <w:proofErr w:type="spellEnd"/>
      <w:r>
        <w:t xml:space="preserve"> Attribut ein Text ohne Klammern wird davon ausg</w:t>
      </w:r>
      <w:bookmarkStart w:id="87" w:name="_GoBack"/>
      <w:bookmarkEnd w:id="87"/>
      <w:r>
        <w:t>egangen, dass es sich um eine Standardrolle handelt und diese über die Datenbank abgeglichen.</w:t>
      </w:r>
    </w:p>
    <w:p w:rsidR="00AF1EF1" w:rsidRDefault="00AF1EF1" w:rsidP="00AF1EF1">
      <w:pPr>
        <w:pStyle w:val="berschrift4"/>
      </w:pPr>
      <w:r>
        <w:t>Verwaltung und Erreichbarkeit von Prozessdateien</w:t>
      </w:r>
    </w:p>
    <w:p w:rsidR="00AF1EF1" w:rsidRPr="00AF1EF1" w:rsidRDefault="00AF1EF1" w:rsidP="00AF1EF1">
      <w:r>
        <w:t>Um die verschiedenen Prozesse allgemein Verfügbar zu machen, werden diese über einen Teil des Clienttools auf den HTTP-Server hochgeladen und werden von dort bei Anfragen bezogen.</w:t>
      </w:r>
      <w:r w:rsidR="00B841DE">
        <w:t xml:space="preserve"> So können die Prozesse zentral verwaltet und aktualisiert werden, was Verwirrung vermeiden und Standardisierung erleichtern kann.</w:t>
      </w:r>
    </w:p>
    <w:p w:rsidR="00AD3CA0" w:rsidRDefault="00AD3CA0" w:rsidP="00AD3CA0">
      <w:pPr>
        <w:pStyle w:val="berschrift3"/>
      </w:pPr>
      <w:r>
        <w:t>Kann-Funktionen</w:t>
      </w:r>
    </w:p>
    <w:p w:rsidR="00AD3CA0" w:rsidRPr="00437FBD" w:rsidRDefault="00DF20CC" w:rsidP="00DF20CC">
      <w:r>
        <w:t>Bei Zeiten kann es ebenfalls nötig sein, Eingaben auf Bedingungen zu prüfen oder einfache Berechnungen durch Formeln in der XML-Datei durchzuführen. Diese würden .NET seitig als Strings aufgeschlüsselt, in Formeln umgewandelt, Platzhalter aufgelöst und dann berechnet werden.</w:t>
      </w:r>
    </w:p>
    <w:p w:rsidR="0012418E" w:rsidRDefault="0012418E" w:rsidP="0012418E">
      <w:pPr>
        <w:pStyle w:val="berschrift2"/>
      </w:pPr>
      <w:bookmarkStart w:id="88" w:name="_Toc530120614"/>
      <w:bookmarkStart w:id="89" w:name="_Toc530384473"/>
      <w:r>
        <w:t>Beurteilung der Machtbarkeit</w:t>
      </w:r>
      <w:bookmarkEnd w:id="88"/>
      <w:bookmarkEnd w:id="89"/>
    </w:p>
    <w:p w:rsidR="0012418E" w:rsidRDefault="0012418E" w:rsidP="0012418E">
      <w:pPr>
        <w:pStyle w:val="berschrift3"/>
      </w:pPr>
      <w:bookmarkStart w:id="90" w:name="_Toc530120615"/>
      <w:bookmarkStart w:id="91" w:name="_Toc530384474"/>
      <w:r>
        <w:t>Projektstrukturplan</w:t>
      </w:r>
      <w:bookmarkEnd w:id="90"/>
      <w:bookmarkEnd w:id="91"/>
    </w:p>
    <w:p w:rsidR="0012418E" w:rsidRDefault="0012418E" w:rsidP="0012418E">
      <w:pPr>
        <w:pStyle w:val="berschrift3"/>
      </w:pPr>
      <w:bookmarkStart w:id="92" w:name="_Toc530120616"/>
      <w:bookmarkStart w:id="93" w:name="_Toc530384475"/>
      <w:r>
        <w:t>Zeitplanung</w:t>
      </w:r>
      <w:bookmarkEnd w:id="92"/>
      <w:bookmarkEnd w:id="93"/>
    </w:p>
    <w:p w:rsidR="0012418E" w:rsidRDefault="0012418E" w:rsidP="0012418E">
      <w:pPr>
        <w:pStyle w:val="berschrift3"/>
      </w:pPr>
      <w:bookmarkStart w:id="94" w:name="_Toc530120617"/>
      <w:bookmarkStart w:id="95" w:name="_Toc530384476"/>
      <w:r>
        <w:t>Phasenplan</w:t>
      </w:r>
      <w:bookmarkEnd w:id="94"/>
      <w:bookmarkEnd w:id="95"/>
    </w:p>
    <w:p w:rsidR="0012418E" w:rsidRPr="0012418E" w:rsidRDefault="0012418E" w:rsidP="0012418E">
      <w:pPr>
        <w:pStyle w:val="berschrift3"/>
      </w:pPr>
      <w:bookmarkStart w:id="96" w:name="_Toc530120618"/>
      <w:bookmarkStart w:id="97" w:name="_Toc530384477"/>
      <w:r>
        <w:t>Ablaufkontrolle und Meilensteine</w:t>
      </w:r>
      <w:bookmarkEnd w:id="96"/>
      <w:bookmarkEnd w:id="97"/>
    </w:p>
    <w:p w:rsidR="001F3E69" w:rsidRDefault="001F3E69" w:rsidP="0012418E">
      <w:pPr>
        <w:pStyle w:val="berschrift2"/>
      </w:pPr>
      <w:bookmarkStart w:id="98" w:name="_Toc530120619"/>
      <w:bookmarkStart w:id="99" w:name="_Toc530384478"/>
      <w:r>
        <w:t>Anforderungen an die Qualität</w:t>
      </w:r>
      <w:bookmarkEnd w:id="98"/>
      <w:bookmarkEnd w:id="99"/>
    </w:p>
    <w:p w:rsidR="0012418E" w:rsidRPr="0012418E" w:rsidRDefault="0012418E" w:rsidP="0012418E">
      <w:pPr>
        <w:pStyle w:val="berschrift2"/>
      </w:pPr>
      <w:bookmarkStart w:id="100" w:name="_Toc530120620"/>
      <w:bookmarkStart w:id="101" w:name="_Toc530384479"/>
      <w:r>
        <w:t>Einsatz von Techniken und Tools</w:t>
      </w:r>
      <w:bookmarkEnd w:id="100"/>
      <w:bookmarkEnd w:id="101"/>
    </w:p>
    <w:p w:rsidR="0012418E" w:rsidRPr="0012418E" w:rsidRDefault="001F3E69" w:rsidP="0012418E">
      <w:pPr>
        <w:pStyle w:val="berschrift1"/>
      </w:pPr>
      <w:bookmarkStart w:id="102" w:name="_Toc530120621"/>
      <w:bookmarkStart w:id="103" w:name="_Toc530384480"/>
      <w:r>
        <w:t>Tests</w:t>
      </w:r>
      <w:bookmarkStart w:id="104" w:name="_Toc530120622"/>
      <w:bookmarkEnd w:id="102"/>
      <w:bookmarkEnd w:id="103"/>
    </w:p>
    <w:p w:rsidR="001F3E69" w:rsidRPr="001F3E69" w:rsidRDefault="001F3E69" w:rsidP="0012418E">
      <w:pPr>
        <w:pStyle w:val="berschrift1"/>
      </w:pPr>
      <w:bookmarkStart w:id="105" w:name="_Toc530384481"/>
      <w:r>
        <w:t>Ergänzungen/ Sonstiges</w:t>
      </w:r>
      <w:bookmarkEnd w:id="104"/>
      <w:bookmarkEnd w:id="105"/>
    </w:p>
    <w:sectPr w:rsidR="001F3E69" w:rsidRPr="001F3E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D5ABC"/>
    <w:multiLevelType w:val="hybridMultilevel"/>
    <w:tmpl w:val="52F4BD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AA82C70"/>
    <w:multiLevelType w:val="hybridMultilevel"/>
    <w:tmpl w:val="C02CE8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B9F3040"/>
    <w:multiLevelType w:val="hybridMultilevel"/>
    <w:tmpl w:val="9C7EFA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us Nordhues">
    <w15:presenceInfo w15:providerId="None" w15:userId="Julius Nordhu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E69"/>
    <w:rsid w:val="00003A79"/>
    <w:rsid w:val="00093851"/>
    <w:rsid w:val="000B3F09"/>
    <w:rsid w:val="0011013C"/>
    <w:rsid w:val="001133BC"/>
    <w:rsid w:val="0012418E"/>
    <w:rsid w:val="00136354"/>
    <w:rsid w:val="001C14A8"/>
    <w:rsid w:val="001C2F35"/>
    <w:rsid w:val="001F2CD8"/>
    <w:rsid w:val="001F379D"/>
    <w:rsid w:val="001F3E69"/>
    <w:rsid w:val="00210BA0"/>
    <w:rsid w:val="00294B17"/>
    <w:rsid w:val="002E5187"/>
    <w:rsid w:val="003C0B60"/>
    <w:rsid w:val="003C1CA0"/>
    <w:rsid w:val="00433DA6"/>
    <w:rsid w:val="00437FBD"/>
    <w:rsid w:val="005027B8"/>
    <w:rsid w:val="00513C59"/>
    <w:rsid w:val="00547E75"/>
    <w:rsid w:val="005B3594"/>
    <w:rsid w:val="005D6BAA"/>
    <w:rsid w:val="005F0559"/>
    <w:rsid w:val="00623A99"/>
    <w:rsid w:val="006B6C2D"/>
    <w:rsid w:val="006E427D"/>
    <w:rsid w:val="006E480F"/>
    <w:rsid w:val="007B3691"/>
    <w:rsid w:val="00802345"/>
    <w:rsid w:val="00855012"/>
    <w:rsid w:val="00906505"/>
    <w:rsid w:val="009578D5"/>
    <w:rsid w:val="00960127"/>
    <w:rsid w:val="009D0367"/>
    <w:rsid w:val="00A35A18"/>
    <w:rsid w:val="00AB3E88"/>
    <w:rsid w:val="00AC62DC"/>
    <w:rsid w:val="00AD3CA0"/>
    <w:rsid w:val="00AF1EF1"/>
    <w:rsid w:val="00B30D17"/>
    <w:rsid w:val="00B50322"/>
    <w:rsid w:val="00B52DE4"/>
    <w:rsid w:val="00B841DE"/>
    <w:rsid w:val="00BA7E30"/>
    <w:rsid w:val="00BC7DF1"/>
    <w:rsid w:val="00C45DF9"/>
    <w:rsid w:val="00CD5E03"/>
    <w:rsid w:val="00D8159C"/>
    <w:rsid w:val="00DF20CC"/>
    <w:rsid w:val="00E92F88"/>
    <w:rsid w:val="00EA3D2D"/>
    <w:rsid w:val="00ED2655"/>
    <w:rsid w:val="00F74706"/>
    <w:rsid w:val="00F93D75"/>
    <w:rsid w:val="00FC246C"/>
    <w:rsid w:val="00FD3AAB"/>
    <w:rsid w:val="00FE51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EF36"/>
  <w15:chartTrackingRefBased/>
  <w15:docId w15:val="{7039CFEB-5F63-4933-AD10-2EF599A3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3A99"/>
    <w:pPr>
      <w:jc w:val="both"/>
    </w:pPr>
  </w:style>
  <w:style w:type="paragraph" w:styleId="berschrift1">
    <w:name w:val="heading 1"/>
    <w:basedOn w:val="Standard"/>
    <w:next w:val="Standard"/>
    <w:link w:val="berschrift1Zchn"/>
    <w:uiPriority w:val="9"/>
    <w:qFormat/>
    <w:rsid w:val="001F3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F3E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241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2418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C62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F3E6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F3E6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2418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2418E"/>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12418E"/>
    <w:pPr>
      <w:outlineLvl w:val="9"/>
    </w:pPr>
    <w:rPr>
      <w:lang w:eastAsia="de-DE"/>
    </w:rPr>
  </w:style>
  <w:style w:type="paragraph" w:styleId="Verzeichnis1">
    <w:name w:val="toc 1"/>
    <w:basedOn w:val="Standard"/>
    <w:next w:val="Standard"/>
    <w:autoRedefine/>
    <w:uiPriority w:val="39"/>
    <w:unhideWhenUsed/>
    <w:rsid w:val="0012418E"/>
    <w:pPr>
      <w:spacing w:after="100"/>
    </w:pPr>
  </w:style>
  <w:style w:type="paragraph" w:styleId="Verzeichnis2">
    <w:name w:val="toc 2"/>
    <w:basedOn w:val="Standard"/>
    <w:next w:val="Standard"/>
    <w:autoRedefine/>
    <w:uiPriority w:val="39"/>
    <w:unhideWhenUsed/>
    <w:rsid w:val="0012418E"/>
    <w:pPr>
      <w:spacing w:after="100"/>
      <w:ind w:left="220"/>
    </w:pPr>
  </w:style>
  <w:style w:type="paragraph" w:styleId="Verzeichnis3">
    <w:name w:val="toc 3"/>
    <w:basedOn w:val="Standard"/>
    <w:next w:val="Standard"/>
    <w:autoRedefine/>
    <w:uiPriority w:val="39"/>
    <w:unhideWhenUsed/>
    <w:rsid w:val="0012418E"/>
    <w:pPr>
      <w:spacing w:after="100"/>
      <w:ind w:left="440"/>
    </w:pPr>
  </w:style>
  <w:style w:type="character" w:styleId="Hyperlink">
    <w:name w:val="Hyperlink"/>
    <w:basedOn w:val="Absatz-Standardschriftart"/>
    <w:uiPriority w:val="99"/>
    <w:unhideWhenUsed/>
    <w:rsid w:val="0012418E"/>
    <w:rPr>
      <w:color w:val="0563C1" w:themeColor="hyperlink"/>
      <w:u w:val="single"/>
    </w:rPr>
  </w:style>
  <w:style w:type="paragraph" w:styleId="Listenabsatz">
    <w:name w:val="List Paragraph"/>
    <w:basedOn w:val="Standard"/>
    <w:uiPriority w:val="34"/>
    <w:qFormat/>
    <w:rsid w:val="00960127"/>
    <w:pPr>
      <w:ind w:left="720"/>
      <w:contextualSpacing/>
    </w:pPr>
  </w:style>
  <w:style w:type="character" w:customStyle="1" w:styleId="berschrift5Zchn">
    <w:name w:val="Überschrift 5 Zchn"/>
    <w:basedOn w:val="Absatz-Standardschriftart"/>
    <w:link w:val="berschrift5"/>
    <w:uiPriority w:val="9"/>
    <w:rsid w:val="00AC62D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Zeichnung.vsdx"/><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Zeichnung1.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9FC2D-1039-4B0F-A529-BAB3D8C19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2287</Words>
  <Characters>14413</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ATIW Berufskolleg</Company>
  <LinksUpToDate>false</LinksUpToDate>
  <CharactersWithSpaces>16667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Nordhues</dc:creator>
  <cp:keywords/>
  <dc:description/>
  <cp:lastModifiedBy>Julius Nordhues</cp:lastModifiedBy>
  <cp:revision>38</cp:revision>
  <dcterms:created xsi:type="dcterms:W3CDTF">2018-11-16T07:17:00Z</dcterms:created>
  <dcterms:modified xsi:type="dcterms:W3CDTF">2018-11-20T07:11:00Z</dcterms:modified>
</cp:coreProperties>
</file>