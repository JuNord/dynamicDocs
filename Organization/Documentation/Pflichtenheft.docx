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0120595" w:displacedByCustomXml="next"/>
    <w:sdt>
      <w:sdtPr>
        <w:rPr>
          <w:rFonts w:asciiTheme="minorHAnsi" w:eastAsiaTheme="minorHAnsi" w:hAnsiTheme="minorHAnsi" w:cstheme="minorBidi"/>
          <w:color w:val="auto"/>
          <w:sz w:val="22"/>
          <w:szCs w:val="22"/>
          <w:lang w:eastAsia="en-US"/>
        </w:rPr>
        <w:id w:val="114259091"/>
        <w:docPartObj>
          <w:docPartGallery w:val="Table of Contents"/>
          <w:docPartUnique/>
        </w:docPartObj>
      </w:sdtPr>
      <w:sdtEndPr>
        <w:rPr>
          <w:b/>
          <w:bCs/>
        </w:rPr>
      </w:sdtEndPr>
      <w:sdtContent>
        <w:p w:rsidR="0012418E" w:rsidRDefault="0012418E">
          <w:pPr>
            <w:pStyle w:val="Inhaltsverzeichnisberschrift"/>
          </w:pPr>
          <w:r>
            <w:t>Inhalt</w:t>
          </w:r>
        </w:p>
        <w:p w:rsidR="005027B8" w:rsidRDefault="0012418E">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0384453" w:history="1">
            <w:r w:rsidR="005027B8" w:rsidRPr="00957854">
              <w:rPr>
                <w:rStyle w:val="Hyperlink"/>
                <w:noProof/>
              </w:rPr>
              <w:t>Einführung</w:t>
            </w:r>
            <w:r w:rsidR="005027B8">
              <w:rPr>
                <w:noProof/>
                <w:webHidden/>
              </w:rPr>
              <w:tab/>
            </w:r>
            <w:r w:rsidR="005027B8">
              <w:rPr>
                <w:noProof/>
                <w:webHidden/>
              </w:rPr>
              <w:fldChar w:fldCharType="begin"/>
            </w:r>
            <w:r w:rsidR="005027B8">
              <w:rPr>
                <w:noProof/>
                <w:webHidden/>
              </w:rPr>
              <w:instrText xml:space="preserve"> PAGEREF _Toc530384453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5027B8">
          <w:pPr>
            <w:pStyle w:val="Verzeichnis1"/>
            <w:tabs>
              <w:tab w:val="right" w:leader="dot" w:pos="9062"/>
            </w:tabs>
            <w:rPr>
              <w:rFonts w:eastAsiaTheme="minorEastAsia"/>
              <w:noProof/>
              <w:lang w:eastAsia="de-DE"/>
            </w:rPr>
          </w:pPr>
          <w:hyperlink w:anchor="_Toc530384454" w:history="1">
            <w:r w:rsidRPr="00957854">
              <w:rPr>
                <w:rStyle w:val="Hyperlink"/>
                <w:noProof/>
              </w:rPr>
              <w:t>Auftrag</w:t>
            </w:r>
            <w:r>
              <w:rPr>
                <w:noProof/>
                <w:webHidden/>
              </w:rPr>
              <w:tab/>
            </w:r>
            <w:r>
              <w:rPr>
                <w:noProof/>
                <w:webHidden/>
              </w:rPr>
              <w:fldChar w:fldCharType="begin"/>
            </w:r>
            <w:r>
              <w:rPr>
                <w:noProof/>
                <w:webHidden/>
              </w:rPr>
              <w:instrText xml:space="preserve"> PAGEREF _Toc530384454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55" w:history="1">
            <w:r w:rsidRPr="00957854">
              <w:rPr>
                <w:rStyle w:val="Hyperlink"/>
                <w:noProof/>
              </w:rPr>
              <w:t>Einsatzfeld des Produktes</w:t>
            </w:r>
            <w:r>
              <w:rPr>
                <w:noProof/>
                <w:webHidden/>
              </w:rPr>
              <w:tab/>
            </w:r>
            <w:r>
              <w:rPr>
                <w:noProof/>
                <w:webHidden/>
              </w:rPr>
              <w:fldChar w:fldCharType="begin"/>
            </w:r>
            <w:r>
              <w:rPr>
                <w:noProof/>
                <w:webHidden/>
              </w:rPr>
              <w:instrText xml:space="preserve"> PAGEREF _Toc530384455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56" w:history="1">
            <w:r w:rsidRPr="00957854">
              <w:rPr>
                <w:rStyle w:val="Hyperlink"/>
                <w:noProof/>
              </w:rPr>
              <w:t>Ist-Zustand</w:t>
            </w:r>
            <w:r>
              <w:rPr>
                <w:noProof/>
                <w:webHidden/>
              </w:rPr>
              <w:tab/>
            </w:r>
            <w:r>
              <w:rPr>
                <w:noProof/>
                <w:webHidden/>
              </w:rPr>
              <w:fldChar w:fldCharType="begin"/>
            </w:r>
            <w:r>
              <w:rPr>
                <w:noProof/>
                <w:webHidden/>
              </w:rPr>
              <w:instrText xml:space="preserve"> PAGEREF _Toc530384456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57" w:history="1">
            <w:r w:rsidRPr="00957854">
              <w:rPr>
                <w:rStyle w:val="Hyperlink"/>
                <w:noProof/>
              </w:rPr>
              <w:t>Soll-Zustand</w:t>
            </w:r>
            <w:r>
              <w:rPr>
                <w:noProof/>
                <w:webHidden/>
              </w:rPr>
              <w:tab/>
            </w:r>
            <w:r>
              <w:rPr>
                <w:noProof/>
                <w:webHidden/>
              </w:rPr>
              <w:fldChar w:fldCharType="begin"/>
            </w:r>
            <w:r>
              <w:rPr>
                <w:noProof/>
                <w:webHidden/>
              </w:rPr>
              <w:instrText xml:space="preserve"> PAGEREF _Toc530384457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1"/>
            <w:tabs>
              <w:tab w:val="right" w:leader="dot" w:pos="9062"/>
            </w:tabs>
            <w:rPr>
              <w:rFonts w:eastAsiaTheme="minorEastAsia"/>
              <w:noProof/>
              <w:lang w:eastAsia="de-DE"/>
            </w:rPr>
          </w:pPr>
          <w:hyperlink w:anchor="_Toc530384458" w:history="1">
            <w:r w:rsidRPr="00957854">
              <w:rPr>
                <w:rStyle w:val="Hyperlink"/>
                <w:noProof/>
              </w:rPr>
              <w:t>Analyse</w:t>
            </w:r>
            <w:r>
              <w:rPr>
                <w:noProof/>
                <w:webHidden/>
              </w:rPr>
              <w:tab/>
            </w:r>
            <w:r>
              <w:rPr>
                <w:noProof/>
                <w:webHidden/>
              </w:rPr>
              <w:fldChar w:fldCharType="begin"/>
            </w:r>
            <w:r>
              <w:rPr>
                <w:noProof/>
                <w:webHidden/>
              </w:rPr>
              <w:instrText xml:space="preserve"> PAGEREF _Toc530384458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59" w:history="1">
            <w:r w:rsidRPr="00957854">
              <w:rPr>
                <w:rStyle w:val="Hyperlink"/>
                <w:noProof/>
              </w:rPr>
              <w:t>Analyse des Problems</w:t>
            </w:r>
            <w:r>
              <w:rPr>
                <w:noProof/>
                <w:webHidden/>
              </w:rPr>
              <w:tab/>
            </w:r>
            <w:r>
              <w:rPr>
                <w:noProof/>
                <w:webHidden/>
              </w:rPr>
              <w:fldChar w:fldCharType="begin"/>
            </w:r>
            <w:r>
              <w:rPr>
                <w:noProof/>
                <w:webHidden/>
              </w:rPr>
              <w:instrText xml:space="preserve"> PAGEREF _Toc530384459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60" w:history="1">
            <w:r w:rsidRPr="00957854">
              <w:rPr>
                <w:rStyle w:val="Hyperlink"/>
                <w:noProof/>
              </w:rPr>
              <w:t>Abgrenzung des zu entwickelnden Systems</w:t>
            </w:r>
            <w:r>
              <w:rPr>
                <w:noProof/>
                <w:webHidden/>
              </w:rPr>
              <w:tab/>
            </w:r>
            <w:r>
              <w:rPr>
                <w:noProof/>
                <w:webHidden/>
              </w:rPr>
              <w:fldChar w:fldCharType="begin"/>
            </w:r>
            <w:r>
              <w:rPr>
                <w:noProof/>
                <w:webHidden/>
              </w:rPr>
              <w:instrText xml:space="preserve"> PAGEREF _Toc530384460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61" w:history="1">
            <w:r w:rsidRPr="00957854">
              <w:rPr>
                <w:rStyle w:val="Hyperlink"/>
                <w:noProof/>
              </w:rPr>
              <w:t>Beschreibung der Schnittstellen</w:t>
            </w:r>
            <w:r>
              <w:rPr>
                <w:noProof/>
                <w:webHidden/>
              </w:rPr>
              <w:tab/>
            </w:r>
            <w:r>
              <w:rPr>
                <w:noProof/>
                <w:webHidden/>
              </w:rPr>
              <w:fldChar w:fldCharType="begin"/>
            </w:r>
            <w:r>
              <w:rPr>
                <w:noProof/>
                <w:webHidden/>
              </w:rPr>
              <w:instrText xml:space="preserve"> PAGEREF _Toc530384461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62" w:history="1">
            <w:r w:rsidRPr="00957854">
              <w:rPr>
                <w:rStyle w:val="Hyperlink"/>
                <w:noProof/>
              </w:rPr>
              <w:t>Gewünschtes Verhalten/ Effekte</w:t>
            </w:r>
            <w:r>
              <w:rPr>
                <w:noProof/>
                <w:webHidden/>
              </w:rPr>
              <w:tab/>
            </w:r>
            <w:r>
              <w:rPr>
                <w:noProof/>
                <w:webHidden/>
              </w:rPr>
              <w:fldChar w:fldCharType="begin"/>
            </w:r>
            <w:r>
              <w:rPr>
                <w:noProof/>
                <w:webHidden/>
              </w:rPr>
              <w:instrText xml:space="preserve"> PAGEREF _Toc530384462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63" w:history="1">
            <w:r w:rsidRPr="00957854">
              <w:rPr>
                <w:rStyle w:val="Hyperlink"/>
                <w:noProof/>
              </w:rPr>
              <w:t>Grafik über die Erstellung eines Prozesses</w:t>
            </w:r>
            <w:r>
              <w:rPr>
                <w:noProof/>
                <w:webHidden/>
              </w:rPr>
              <w:tab/>
            </w:r>
            <w:r>
              <w:rPr>
                <w:noProof/>
                <w:webHidden/>
              </w:rPr>
              <w:fldChar w:fldCharType="begin"/>
            </w:r>
            <w:r>
              <w:rPr>
                <w:noProof/>
                <w:webHidden/>
              </w:rPr>
              <w:instrText xml:space="preserve"> PAGEREF _Toc530384463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64" w:history="1">
            <w:r w:rsidRPr="00957854">
              <w:rPr>
                <w:rStyle w:val="Hyperlink"/>
                <w:noProof/>
              </w:rPr>
              <w:t>Grafik über die Nutzung eines Prozesses</w:t>
            </w:r>
            <w:r>
              <w:rPr>
                <w:noProof/>
                <w:webHidden/>
              </w:rPr>
              <w:tab/>
            </w:r>
            <w:r>
              <w:rPr>
                <w:noProof/>
                <w:webHidden/>
              </w:rPr>
              <w:fldChar w:fldCharType="begin"/>
            </w:r>
            <w:r>
              <w:rPr>
                <w:noProof/>
                <w:webHidden/>
              </w:rPr>
              <w:instrText xml:space="preserve"> PAGEREF _Toc530384464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65" w:history="1">
            <w:r w:rsidRPr="00957854">
              <w:rPr>
                <w:rStyle w:val="Hyperlink"/>
                <w:noProof/>
              </w:rPr>
              <w:t>Produkt-/Funktionsübersicht</w:t>
            </w:r>
            <w:r>
              <w:rPr>
                <w:noProof/>
                <w:webHidden/>
              </w:rPr>
              <w:tab/>
            </w:r>
            <w:r>
              <w:rPr>
                <w:noProof/>
                <w:webHidden/>
              </w:rPr>
              <w:fldChar w:fldCharType="begin"/>
            </w:r>
            <w:r>
              <w:rPr>
                <w:noProof/>
                <w:webHidden/>
              </w:rPr>
              <w:instrText xml:space="preserve"> PAGEREF _Toc530384465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66" w:history="1">
            <w:r w:rsidRPr="00957854">
              <w:rPr>
                <w:rStyle w:val="Hyperlink"/>
                <w:noProof/>
              </w:rPr>
              <w:t>Muss-Funktionen</w:t>
            </w:r>
            <w:r>
              <w:rPr>
                <w:noProof/>
                <w:webHidden/>
              </w:rPr>
              <w:tab/>
            </w:r>
            <w:r>
              <w:rPr>
                <w:noProof/>
                <w:webHidden/>
              </w:rPr>
              <w:fldChar w:fldCharType="begin"/>
            </w:r>
            <w:r>
              <w:rPr>
                <w:noProof/>
                <w:webHidden/>
              </w:rPr>
              <w:instrText xml:space="preserve"> PAGEREF _Toc530384466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67" w:history="1">
            <w:r w:rsidRPr="00957854">
              <w:rPr>
                <w:rStyle w:val="Hyperlink"/>
                <w:noProof/>
              </w:rPr>
              <w:t>Soll-Funktionen</w:t>
            </w:r>
            <w:r>
              <w:rPr>
                <w:noProof/>
                <w:webHidden/>
              </w:rPr>
              <w:tab/>
            </w:r>
            <w:r>
              <w:rPr>
                <w:noProof/>
                <w:webHidden/>
              </w:rPr>
              <w:fldChar w:fldCharType="begin"/>
            </w:r>
            <w:r>
              <w:rPr>
                <w:noProof/>
                <w:webHidden/>
              </w:rPr>
              <w:instrText xml:space="preserve"> PAGEREF _Toc530384467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68" w:history="1">
            <w:r w:rsidRPr="00957854">
              <w:rPr>
                <w:rStyle w:val="Hyperlink"/>
                <w:noProof/>
              </w:rPr>
              <w:t>Kann-Funktionen</w:t>
            </w:r>
            <w:r>
              <w:rPr>
                <w:noProof/>
                <w:webHidden/>
              </w:rPr>
              <w:tab/>
            </w:r>
            <w:r>
              <w:rPr>
                <w:noProof/>
                <w:webHidden/>
              </w:rPr>
              <w:fldChar w:fldCharType="begin"/>
            </w:r>
            <w:r>
              <w:rPr>
                <w:noProof/>
                <w:webHidden/>
              </w:rPr>
              <w:instrText xml:space="preserve"> PAGEREF _Toc530384468 \h </w:instrText>
            </w:r>
            <w:r>
              <w:rPr>
                <w:noProof/>
                <w:webHidden/>
              </w:rPr>
            </w:r>
            <w:r>
              <w:rPr>
                <w:noProof/>
                <w:webHidden/>
              </w:rPr>
              <w:fldChar w:fldCharType="separate"/>
            </w:r>
            <w:r>
              <w:rPr>
                <w:noProof/>
                <w:webHidden/>
              </w:rPr>
              <w:t>2</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69" w:history="1">
            <w:r w:rsidRPr="00957854">
              <w:rPr>
                <w:rStyle w:val="Hyperlink"/>
                <w:noProof/>
              </w:rPr>
              <w:t>Praktische Umsetzung der Produkt-/Funktionsübersicht</w:t>
            </w:r>
            <w:r>
              <w:rPr>
                <w:noProof/>
                <w:webHidden/>
              </w:rPr>
              <w:tab/>
            </w:r>
            <w:r>
              <w:rPr>
                <w:noProof/>
                <w:webHidden/>
              </w:rPr>
              <w:fldChar w:fldCharType="begin"/>
            </w:r>
            <w:r>
              <w:rPr>
                <w:noProof/>
                <w:webHidden/>
              </w:rPr>
              <w:instrText xml:space="preserve"> PAGEREF _Toc530384469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70" w:history="1">
            <w:r w:rsidRPr="00957854">
              <w:rPr>
                <w:rStyle w:val="Hyperlink"/>
                <w:noProof/>
              </w:rPr>
              <w:t>Muss-Funktionen</w:t>
            </w:r>
            <w:r>
              <w:rPr>
                <w:noProof/>
                <w:webHidden/>
              </w:rPr>
              <w:tab/>
            </w:r>
            <w:r>
              <w:rPr>
                <w:noProof/>
                <w:webHidden/>
              </w:rPr>
              <w:fldChar w:fldCharType="begin"/>
            </w:r>
            <w:r>
              <w:rPr>
                <w:noProof/>
                <w:webHidden/>
              </w:rPr>
              <w:instrText xml:space="preserve"> PAGEREF _Toc530384470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71" w:history="1">
            <w:r w:rsidRPr="00957854">
              <w:rPr>
                <w:rStyle w:val="Hyperlink"/>
                <w:noProof/>
              </w:rPr>
              <w:t>Soll-Funktionen</w:t>
            </w:r>
            <w:r>
              <w:rPr>
                <w:noProof/>
                <w:webHidden/>
              </w:rPr>
              <w:tab/>
            </w:r>
            <w:r>
              <w:rPr>
                <w:noProof/>
                <w:webHidden/>
              </w:rPr>
              <w:fldChar w:fldCharType="begin"/>
            </w:r>
            <w:r>
              <w:rPr>
                <w:noProof/>
                <w:webHidden/>
              </w:rPr>
              <w:instrText xml:space="preserve"> PAGEREF _Toc530384471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72" w:history="1">
            <w:r w:rsidRPr="00957854">
              <w:rPr>
                <w:rStyle w:val="Hyperlink"/>
                <w:noProof/>
              </w:rPr>
              <w:t>Kann-Funktionen</w:t>
            </w:r>
            <w:r>
              <w:rPr>
                <w:noProof/>
                <w:webHidden/>
              </w:rPr>
              <w:tab/>
            </w:r>
            <w:r>
              <w:rPr>
                <w:noProof/>
                <w:webHidden/>
              </w:rPr>
              <w:fldChar w:fldCharType="begin"/>
            </w:r>
            <w:r>
              <w:rPr>
                <w:noProof/>
                <w:webHidden/>
              </w:rPr>
              <w:instrText xml:space="preserve"> PAGEREF _Toc530384472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73" w:history="1">
            <w:r w:rsidRPr="00957854">
              <w:rPr>
                <w:rStyle w:val="Hyperlink"/>
                <w:noProof/>
              </w:rPr>
              <w:t>Beurteilung der Machtbarkeit</w:t>
            </w:r>
            <w:r>
              <w:rPr>
                <w:noProof/>
                <w:webHidden/>
              </w:rPr>
              <w:tab/>
            </w:r>
            <w:r>
              <w:rPr>
                <w:noProof/>
                <w:webHidden/>
              </w:rPr>
              <w:fldChar w:fldCharType="begin"/>
            </w:r>
            <w:r>
              <w:rPr>
                <w:noProof/>
                <w:webHidden/>
              </w:rPr>
              <w:instrText xml:space="preserve"> PAGEREF _Toc530384473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74" w:history="1">
            <w:r w:rsidRPr="00957854">
              <w:rPr>
                <w:rStyle w:val="Hyperlink"/>
                <w:noProof/>
              </w:rPr>
              <w:t>Projektstrukturplan</w:t>
            </w:r>
            <w:r>
              <w:rPr>
                <w:noProof/>
                <w:webHidden/>
              </w:rPr>
              <w:tab/>
            </w:r>
            <w:r>
              <w:rPr>
                <w:noProof/>
                <w:webHidden/>
              </w:rPr>
              <w:fldChar w:fldCharType="begin"/>
            </w:r>
            <w:r>
              <w:rPr>
                <w:noProof/>
                <w:webHidden/>
              </w:rPr>
              <w:instrText xml:space="preserve"> PAGEREF _Toc530384474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75" w:history="1">
            <w:r w:rsidRPr="00957854">
              <w:rPr>
                <w:rStyle w:val="Hyperlink"/>
                <w:noProof/>
              </w:rPr>
              <w:t>Zeitplanung</w:t>
            </w:r>
            <w:r>
              <w:rPr>
                <w:noProof/>
                <w:webHidden/>
              </w:rPr>
              <w:tab/>
            </w:r>
            <w:r>
              <w:rPr>
                <w:noProof/>
                <w:webHidden/>
              </w:rPr>
              <w:fldChar w:fldCharType="begin"/>
            </w:r>
            <w:r>
              <w:rPr>
                <w:noProof/>
                <w:webHidden/>
              </w:rPr>
              <w:instrText xml:space="preserve"> PAGEREF _Toc530384475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76" w:history="1">
            <w:r w:rsidRPr="00957854">
              <w:rPr>
                <w:rStyle w:val="Hyperlink"/>
                <w:noProof/>
              </w:rPr>
              <w:t>Phasenplan</w:t>
            </w:r>
            <w:r>
              <w:rPr>
                <w:noProof/>
                <w:webHidden/>
              </w:rPr>
              <w:tab/>
            </w:r>
            <w:r>
              <w:rPr>
                <w:noProof/>
                <w:webHidden/>
              </w:rPr>
              <w:fldChar w:fldCharType="begin"/>
            </w:r>
            <w:r>
              <w:rPr>
                <w:noProof/>
                <w:webHidden/>
              </w:rPr>
              <w:instrText xml:space="preserve"> PAGEREF _Toc530384476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3"/>
            <w:tabs>
              <w:tab w:val="right" w:leader="dot" w:pos="9062"/>
            </w:tabs>
            <w:rPr>
              <w:rFonts w:eastAsiaTheme="minorEastAsia"/>
              <w:noProof/>
              <w:lang w:eastAsia="de-DE"/>
            </w:rPr>
          </w:pPr>
          <w:hyperlink w:anchor="_Toc530384477" w:history="1">
            <w:r w:rsidRPr="00957854">
              <w:rPr>
                <w:rStyle w:val="Hyperlink"/>
                <w:noProof/>
              </w:rPr>
              <w:t>Ablaufkontrolle und Meilensteine</w:t>
            </w:r>
            <w:r>
              <w:rPr>
                <w:noProof/>
                <w:webHidden/>
              </w:rPr>
              <w:tab/>
            </w:r>
            <w:r>
              <w:rPr>
                <w:noProof/>
                <w:webHidden/>
              </w:rPr>
              <w:fldChar w:fldCharType="begin"/>
            </w:r>
            <w:r>
              <w:rPr>
                <w:noProof/>
                <w:webHidden/>
              </w:rPr>
              <w:instrText xml:space="preserve"> PAGEREF _Toc530384477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78" w:history="1">
            <w:r w:rsidRPr="00957854">
              <w:rPr>
                <w:rStyle w:val="Hyperlink"/>
                <w:noProof/>
              </w:rPr>
              <w:t>Anforderungen an die Qualität</w:t>
            </w:r>
            <w:r>
              <w:rPr>
                <w:noProof/>
                <w:webHidden/>
              </w:rPr>
              <w:tab/>
            </w:r>
            <w:r>
              <w:rPr>
                <w:noProof/>
                <w:webHidden/>
              </w:rPr>
              <w:fldChar w:fldCharType="begin"/>
            </w:r>
            <w:r>
              <w:rPr>
                <w:noProof/>
                <w:webHidden/>
              </w:rPr>
              <w:instrText xml:space="preserve"> PAGEREF _Toc530384478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2"/>
            <w:tabs>
              <w:tab w:val="right" w:leader="dot" w:pos="9062"/>
            </w:tabs>
            <w:rPr>
              <w:rFonts w:eastAsiaTheme="minorEastAsia"/>
              <w:noProof/>
              <w:lang w:eastAsia="de-DE"/>
            </w:rPr>
          </w:pPr>
          <w:hyperlink w:anchor="_Toc530384479" w:history="1">
            <w:r w:rsidRPr="00957854">
              <w:rPr>
                <w:rStyle w:val="Hyperlink"/>
                <w:noProof/>
              </w:rPr>
              <w:t>Einsatz von Techniken und Tools</w:t>
            </w:r>
            <w:r>
              <w:rPr>
                <w:noProof/>
                <w:webHidden/>
              </w:rPr>
              <w:tab/>
            </w:r>
            <w:r>
              <w:rPr>
                <w:noProof/>
                <w:webHidden/>
              </w:rPr>
              <w:fldChar w:fldCharType="begin"/>
            </w:r>
            <w:r>
              <w:rPr>
                <w:noProof/>
                <w:webHidden/>
              </w:rPr>
              <w:instrText xml:space="preserve"> PAGEREF _Toc530384479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1"/>
            <w:tabs>
              <w:tab w:val="right" w:leader="dot" w:pos="9062"/>
            </w:tabs>
            <w:rPr>
              <w:rFonts w:eastAsiaTheme="minorEastAsia"/>
              <w:noProof/>
              <w:lang w:eastAsia="de-DE"/>
            </w:rPr>
          </w:pPr>
          <w:hyperlink w:anchor="_Toc530384480" w:history="1">
            <w:r w:rsidRPr="00957854">
              <w:rPr>
                <w:rStyle w:val="Hyperlink"/>
                <w:noProof/>
              </w:rPr>
              <w:t>Tests</w:t>
            </w:r>
            <w:r>
              <w:rPr>
                <w:noProof/>
                <w:webHidden/>
              </w:rPr>
              <w:tab/>
            </w:r>
            <w:r>
              <w:rPr>
                <w:noProof/>
                <w:webHidden/>
              </w:rPr>
              <w:fldChar w:fldCharType="begin"/>
            </w:r>
            <w:r>
              <w:rPr>
                <w:noProof/>
                <w:webHidden/>
              </w:rPr>
              <w:instrText xml:space="preserve"> PAGEREF _Toc530384480 \h </w:instrText>
            </w:r>
            <w:r>
              <w:rPr>
                <w:noProof/>
                <w:webHidden/>
              </w:rPr>
            </w:r>
            <w:r>
              <w:rPr>
                <w:noProof/>
                <w:webHidden/>
              </w:rPr>
              <w:fldChar w:fldCharType="separate"/>
            </w:r>
            <w:r>
              <w:rPr>
                <w:noProof/>
                <w:webHidden/>
              </w:rPr>
              <w:t>3</w:t>
            </w:r>
            <w:r>
              <w:rPr>
                <w:noProof/>
                <w:webHidden/>
              </w:rPr>
              <w:fldChar w:fldCharType="end"/>
            </w:r>
          </w:hyperlink>
        </w:p>
        <w:p w:rsidR="005027B8" w:rsidRDefault="005027B8">
          <w:pPr>
            <w:pStyle w:val="Verzeichnis1"/>
            <w:tabs>
              <w:tab w:val="right" w:leader="dot" w:pos="9062"/>
            </w:tabs>
            <w:rPr>
              <w:rFonts w:eastAsiaTheme="minorEastAsia"/>
              <w:noProof/>
              <w:lang w:eastAsia="de-DE"/>
            </w:rPr>
          </w:pPr>
          <w:hyperlink w:anchor="_Toc530384481" w:history="1">
            <w:r w:rsidRPr="00957854">
              <w:rPr>
                <w:rStyle w:val="Hyperlink"/>
                <w:noProof/>
              </w:rPr>
              <w:t>Ergänzungen/ Sonstiges</w:t>
            </w:r>
            <w:r>
              <w:rPr>
                <w:noProof/>
                <w:webHidden/>
              </w:rPr>
              <w:tab/>
            </w:r>
            <w:r>
              <w:rPr>
                <w:noProof/>
                <w:webHidden/>
              </w:rPr>
              <w:fldChar w:fldCharType="begin"/>
            </w:r>
            <w:r>
              <w:rPr>
                <w:noProof/>
                <w:webHidden/>
              </w:rPr>
              <w:instrText xml:space="preserve"> PAGEREF _Toc530384481 \h </w:instrText>
            </w:r>
            <w:r>
              <w:rPr>
                <w:noProof/>
                <w:webHidden/>
              </w:rPr>
            </w:r>
            <w:r>
              <w:rPr>
                <w:noProof/>
                <w:webHidden/>
              </w:rPr>
              <w:fldChar w:fldCharType="separate"/>
            </w:r>
            <w:r>
              <w:rPr>
                <w:noProof/>
                <w:webHidden/>
              </w:rPr>
              <w:t>3</w:t>
            </w:r>
            <w:r>
              <w:rPr>
                <w:noProof/>
                <w:webHidden/>
              </w:rPr>
              <w:fldChar w:fldCharType="end"/>
            </w:r>
          </w:hyperlink>
        </w:p>
        <w:p w:rsidR="005027B8" w:rsidRDefault="0012418E">
          <w:pPr>
            <w:rPr>
              <w:b/>
              <w:bCs/>
            </w:rPr>
          </w:pPr>
          <w:r>
            <w:rPr>
              <w:b/>
              <w:bCs/>
            </w:rPr>
            <w:fldChar w:fldCharType="end"/>
          </w:r>
        </w:p>
      </w:sdtContent>
    </w:sdt>
    <w:p w:rsidR="005027B8" w:rsidRDefault="005027B8" w:rsidP="005027B8">
      <w:r>
        <w:br w:type="page"/>
      </w:r>
    </w:p>
    <w:p w:rsidR="001F3E69" w:rsidRDefault="001F3E69" w:rsidP="001F3E69">
      <w:pPr>
        <w:pStyle w:val="berschrift1"/>
      </w:pPr>
      <w:bookmarkStart w:id="1" w:name="_Toc530384453"/>
      <w:r>
        <w:t>Einführung</w:t>
      </w:r>
      <w:bookmarkEnd w:id="0"/>
      <w:bookmarkEnd w:id="1"/>
    </w:p>
    <w:p w:rsidR="005027B8" w:rsidRPr="005027B8" w:rsidRDefault="005027B8" w:rsidP="005027B8">
      <w:r>
        <w:t xml:space="preserve">Das Projekt des Antrags- und Formularverwaltungstool wurde uns am </w:t>
      </w:r>
      <w:r w:rsidR="00AB3E88">
        <w:t>13.11.2018 vorgeschlagen. Es handelt sich um ein Tool, was die internen Prozesse in der Berufsschule ATIW in Paderborn vereinfacht.</w:t>
      </w:r>
    </w:p>
    <w:p w:rsidR="001F3E69" w:rsidRDefault="001F3E69" w:rsidP="001F3E69">
      <w:pPr>
        <w:pStyle w:val="berschrift1"/>
      </w:pPr>
      <w:bookmarkStart w:id="2" w:name="_Toc530120596"/>
      <w:bookmarkStart w:id="3" w:name="_Toc530384454"/>
      <w:r>
        <w:t>Auftrag</w:t>
      </w:r>
      <w:bookmarkEnd w:id="2"/>
      <w:bookmarkEnd w:id="3"/>
    </w:p>
    <w:p w:rsidR="001F3E69" w:rsidRDefault="001F3E69" w:rsidP="001F3E69">
      <w:pPr>
        <w:pStyle w:val="berschrift2"/>
      </w:pPr>
      <w:bookmarkStart w:id="4" w:name="_Toc530120597"/>
      <w:bookmarkStart w:id="5" w:name="_Toc530384455"/>
      <w:r>
        <w:t>Einsatzfeld des Produktes</w:t>
      </w:r>
      <w:bookmarkEnd w:id="4"/>
      <w:bookmarkEnd w:id="5"/>
    </w:p>
    <w:p w:rsidR="005027B8" w:rsidRPr="005027B8" w:rsidRDefault="00AB3E88" w:rsidP="005027B8">
      <w:r>
        <w:t xml:space="preserve">Das Produkt soll lediglich intern im ATIW von den Lehrkräften und Schülern genutzt werden. </w:t>
      </w:r>
    </w:p>
    <w:p w:rsidR="00AB3E88" w:rsidRDefault="001F3E69" w:rsidP="00AB3E88">
      <w:pPr>
        <w:pStyle w:val="berschrift2"/>
      </w:pPr>
      <w:bookmarkStart w:id="6" w:name="_Toc530120598"/>
      <w:bookmarkStart w:id="7" w:name="_Toc530384456"/>
      <w:r>
        <w:t>Ist-Zustand</w:t>
      </w:r>
      <w:bookmarkEnd w:id="6"/>
      <w:bookmarkEnd w:id="7"/>
    </w:p>
    <w:p w:rsidR="00AB3E88" w:rsidRPr="00AB3E88" w:rsidRDefault="00AB3E88" w:rsidP="00AB3E88">
      <w:r>
        <w:t>Am ATIW müssen Dokumente händisch über Word- oder PDF-Vorlagen ausgefüllt, gedruckt und unterzeichnet werden. Danach folgt die Weitergabe an die nächst höhere Distanz, die oftmals eine weitere Unterschrift bzw. gegebenenfalls Änderungen am Dokument vornehmen muss. Dadurch entsteht oftmals ein erhöhter Aufwand an Druckerpapier, Laufwege und Zeit.</w:t>
      </w:r>
    </w:p>
    <w:p w:rsidR="001F3E69" w:rsidRDefault="001F3E69" w:rsidP="001F3E69">
      <w:pPr>
        <w:pStyle w:val="berschrift2"/>
      </w:pPr>
      <w:bookmarkStart w:id="8" w:name="_Toc530120599"/>
      <w:bookmarkStart w:id="9" w:name="_Toc530384457"/>
      <w:r>
        <w:t>Soll-Zustand</w:t>
      </w:r>
      <w:bookmarkEnd w:id="8"/>
      <w:bookmarkEnd w:id="9"/>
    </w:p>
    <w:p w:rsidR="00AB3E88" w:rsidRPr="00AB3E88" w:rsidRDefault="00AB3E88" w:rsidP="00AB3E88">
      <w:r>
        <w:t xml:space="preserve">Bestmöglich sollte ein Tool erstellt werden, welches das händische Ausfüllen der Vorlagen ersetzt und die zu prüfenden Daten in einer Datenbank abbilden kann. Dies soll </w:t>
      </w:r>
      <w:proofErr w:type="gramStart"/>
      <w:r>
        <w:t>den Zeit</w:t>
      </w:r>
      <w:proofErr w:type="gramEnd"/>
      <w:r>
        <w:t xml:space="preserve"> und Papier bzw. Laufaufwand deutlich senken.</w:t>
      </w:r>
    </w:p>
    <w:p w:rsidR="001F3E69" w:rsidRDefault="001F3E69" w:rsidP="001F3E69">
      <w:pPr>
        <w:pStyle w:val="berschrift1"/>
      </w:pPr>
      <w:bookmarkStart w:id="10" w:name="_Toc530120600"/>
      <w:bookmarkStart w:id="11" w:name="_Toc530384458"/>
      <w:r>
        <w:t>Analyse</w:t>
      </w:r>
      <w:bookmarkEnd w:id="10"/>
      <w:bookmarkEnd w:id="11"/>
    </w:p>
    <w:p w:rsidR="00AB3E88" w:rsidRDefault="001F3E69" w:rsidP="00AB3E88">
      <w:pPr>
        <w:pStyle w:val="berschrift2"/>
      </w:pPr>
      <w:bookmarkStart w:id="12" w:name="_Toc530120601"/>
      <w:bookmarkStart w:id="13" w:name="_Toc530384459"/>
      <w:r>
        <w:t>Analyse des Problems</w:t>
      </w:r>
      <w:bookmarkEnd w:id="12"/>
      <w:bookmarkEnd w:id="13"/>
    </w:p>
    <w:p w:rsidR="00AB3E88" w:rsidRPr="00AB3E88" w:rsidRDefault="00AB3E88" w:rsidP="00AB3E88">
      <w:r>
        <w:t>Das Hauptproblem liegt in dem persönlichen überbringen der Dokumente zur nächsten Instanz. Sowie keinem einheitlichen Bearbeitungstool oder Ablagesystem für die Vorlagen.</w:t>
      </w:r>
    </w:p>
    <w:p w:rsidR="00513C59" w:rsidRDefault="001F3E69" w:rsidP="001F2CD8">
      <w:pPr>
        <w:pStyle w:val="berschrift2"/>
      </w:pPr>
      <w:bookmarkStart w:id="14" w:name="_Toc530120602"/>
      <w:bookmarkStart w:id="15" w:name="_Toc530384460"/>
      <w:r>
        <w:t>Abgrenzung des zu entwickelnden Systems</w:t>
      </w:r>
      <w:bookmarkEnd w:id="14"/>
      <w:bookmarkEnd w:id="15"/>
      <w:r w:rsidR="00513C59">
        <w:t xml:space="preserve"> </w:t>
      </w:r>
    </w:p>
    <w:p w:rsidR="00513C59" w:rsidRDefault="00513C59" w:rsidP="00AB3E88">
      <w:r>
        <w:t>Aufgrund strenger zeitlicher Begrenzungen soll das Projekt nicht dem Anspruch einer vollfunktionsfähigen Verwaltungslösung genügen. Vielmehr soll es als gedanklicher Ansatz betrachtet werden, der die Grundlage für eine Erweiterung der hier bereitgestellten Grundfunktionen bietet.</w:t>
      </w:r>
    </w:p>
    <w:p w:rsidR="00513C59" w:rsidRPr="00AB3E88" w:rsidRDefault="00513C59" w:rsidP="00AB3E88">
      <w:r>
        <w:t>In diesem Sinne werden Schnittstellen bereitgestellt, sowie Programmfunktionen gekapselt um leichte Anpassung und Erweiterung möglich zu machen.</w:t>
      </w:r>
    </w:p>
    <w:p w:rsidR="001F3E69" w:rsidRDefault="001F3E69" w:rsidP="001F3E69">
      <w:pPr>
        <w:pStyle w:val="berschrift2"/>
      </w:pPr>
      <w:bookmarkStart w:id="16" w:name="_Toc530120603"/>
      <w:bookmarkStart w:id="17" w:name="_Toc530384461"/>
      <w:r>
        <w:t>Beschreibung der Schnittstellen</w:t>
      </w:r>
      <w:bookmarkEnd w:id="16"/>
      <w:bookmarkEnd w:id="17"/>
    </w:p>
    <w:p w:rsidR="0012418E" w:rsidRDefault="0012418E" w:rsidP="0012418E">
      <w:pPr>
        <w:pStyle w:val="berschrift2"/>
      </w:pPr>
      <w:bookmarkStart w:id="18" w:name="_Toc530120605"/>
      <w:bookmarkStart w:id="19" w:name="_Toc530384462"/>
      <w:r>
        <w:t>Gewünschtes Verhalten/ Effekte</w:t>
      </w:r>
      <w:bookmarkEnd w:id="18"/>
      <w:bookmarkEnd w:id="19"/>
    </w:p>
    <w:p w:rsidR="005027B8" w:rsidRDefault="005027B8" w:rsidP="005027B8">
      <w:pPr>
        <w:pStyle w:val="berschrift3"/>
      </w:pPr>
      <w:bookmarkStart w:id="20" w:name="_Toc530384463"/>
      <w:r>
        <w:t>Grafik über die Erstellung eines Prozesses</w:t>
      </w:r>
      <w:bookmarkEnd w:id="20"/>
    </w:p>
    <w:p w:rsidR="005027B8" w:rsidRPr="005027B8" w:rsidRDefault="005027B8" w:rsidP="005027B8">
      <w:pPr>
        <w:pStyle w:val="berschrift3"/>
      </w:pPr>
      <w:bookmarkStart w:id="21" w:name="_Toc530384464"/>
      <w:r>
        <w:t xml:space="preserve">Grafik über die </w:t>
      </w:r>
      <w:r>
        <w:t>Nutzung</w:t>
      </w:r>
      <w:r>
        <w:t xml:space="preserve"> eines Prozesses</w:t>
      </w:r>
      <w:bookmarkEnd w:id="21"/>
    </w:p>
    <w:p w:rsidR="0012418E" w:rsidRDefault="0012418E" w:rsidP="0012418E">
      <w:pPr>
        <w:pStyle w:val="berschrift2"/>
      </w:pPr>
      <w:bookmarkStart w:id="22" w:name="_Toc530120606"/>
      <w:bookmarkStart w:id="23" w:name="_Toc530384465"/>
      <w:r>
        <w:t>Produkt-/Funktionsübersicht</w:t>
      </w:r>
      <w:bookmarkEnd w:id="22"/>
      <w:bookmarkEnd w:id="23"/>
    </w:p>
    <w:p w:rsidR="00960127" w:rsidRDefault="0012418E" w:rsidP="005027B8">
      <w:pPr>
        <w:pStyle w:val="berschrift3"/>
      </w:pPr>
      <w:bookmarkStart w:id="24" w:name="_Toc530120607"/>
      <w:bookmarkStart w:id="25" w:name="_Toc530384466"/>
      <w:r>
        <w:t>Muss-Funktionen</w:t>
      </w:r>
      <w:bookmarkEnd w:id="24"/>
      <w:bookmarkEnd w:id="25"/>
    </w:p>
    <w:p w:rsidR="005027B8" w:rsidRDefault="005027B8" w:rsidP="005027B8">
      <w:pPr>
        <w:pStyle w:val="Listenabsatz"/>
        <w:numPr>
          <w:ilvl w:val="0"/>
          <w:numId w:val="1"/>
        </w:numPr>
      </w:pPr>
      <w:r>
        <w:t>XML-Prozessdateien überprüfen</w:t>
      </w:r>
    </w:p>
    <w:p w:rsidR="005027B8" w:rsidRDefault="005027B8" w:rsidP="005027B8">
      <w:pPr>
        <w:pStyle w:val="Listenabsatz"/>
        <w:numPr>
          <w:ilvl w:val="1"/>
          <w:numId w:val="1"/>
        </w:numPr>
      </w:pPr>
      <w:r>
        <w:t>Auf Struktur</w:t>
      </w:r>
    </w:p>
    <w:p w:rsidR="005027B8" w:rsidRDefault="005027B8" w:rsidP="005027B8">
      <w:pPr>
        <w:pStyle w:val="Listenabsatz"/>
        <w:numPr>
          <w:ilvl w:val="1"/>
          <w:numId w:val="1"/>
        </w:numPr>
      </w:pPr>
      <w:r>
        <w:t>Auf Syntax</w:t>
      </w:r>
    </w:p>
    <w:p w:rsidR="005027B8" w:rsidRDefault="005027B8" w:rsidP="005027B8">
      <w:pPr>
        <w:pStyle w:val="Listenabsatz"/>
        <w:numPr>
          <w:ilvl w:val="1"/>
          <w:numId w:val="1"/>
        </w:numPr>
      </w:pPr>
      <w:r>
        <w:t>Allgemeine Korrektheit</w:t>
      </w:r>
    </w:p>
    <w:p w:rsidR="00960127" w:rsidRDefault="00960127" w:rsidP="00960127">
      <w:pPr>
        <w:pStyle w:val="Listenabsatz"/>
        <w:numPr>
          <w:ilvl w:val="0"/>
          <w:numId w:val="1"/>
        </w:numPr>
      </w:pPr>
      <w:r>
        <w:t>X</w:t>
      </w:r>
      <w:r w:rsidR="005027B8">
        <w:t>ML-Prozessd</w:t>
      </w:r>
      <w:r>
        <w:t>ateien interpretieren</w:t>
      </w:r>
    </w:p>
    <w:p w:rsidR="00960127" w:rsidRDefault="00960127" w:rsidP="00960127">
      <w:pPr>
        <w:pStyle w:val="Listenabsatz"/>
        <w:numPr>
          <w:ilvl w:val="1"/>
          <w:numId w:val="1"/>
        </w:numPr>
      </w:pPr>
      <w:r>
        <w:t>Daraus eine DB-Tabelle erzeugen</w:t>
      </w:r>
    </w:p>
    <w:p w:rsidR="00960127" w:rsidRDefault="00960127" w:rsidP="00960127">
      <w:pPr>
        <w:pStyle w:val="Listenabsatz"/>
        <w:numPr>
          <w:ilvl w:val="1"/>
          <w:numId w:val="1"/>
        </w:numPr>
      </w:pPr>
      <w:r>
        <w:t>Daraus Objekte erzeugen</w:t>
      </w:r>
    </w:p>
    <w:p w:rsidR="00960127" w:rsidRDefault="00960127" w:rsidP="00960127">
      <w:pPr>
        <w:pStyle w:val="Listenabsatz"/>
        <w:numPr>
          <w:ilvl w:val="0"/>
          <w:numId w:val="1"/>
        </w:numPr>
      </w:pPr>
      <w:r>
        <w:t>UI dynamisch aus Objekten erzeugen</w:t>
      </w:r>
    </w:p>
    <w:p w:rsidR="005027B8" w:rsidRDefault="005027B8" w:rsidP="005027B8">
      <w:pPr>
        <w:pStyle w:val="Listenabsatz"/>
        <w:numPr>
          <w:ilvl w:val="1"/>
          <w:numId w:val="1"/>
        </w:numPr>
      </w:pPr>
      <w:r>
        <w:t>Einträge aus der UI in die erzeugte DB-Tabelle füllen</w:t>
      </w:r>
    </w:p>
    <w:p w:rsidR="00960127" w:rsidRDefault="00960127" w:rsidP="00960127">
      <w:pPr>
        <w:pStyle w:val="Listenabsatz"/>
        <w:numPr>
          <w:ilvl w:val="0"/>
          <w:numId w:val="1"/>
        </w:numPr>
      </w:pPr>
      <w:r>
        <w:t>Ermöglichung allgemeiner Prozessgestaltung</w:t>
      </w:r>
    </w:p>
    <w:p w:rsidR="00960127" w:rsidRDefault="00960127" w:rsidP="00960127">
      <w:pPr>
        <w:pStyle w:val="Listenabsatz"/>
        <w:numPr>
          <w:ilvl w:val="1"/>
          <w:numId w:val="1"/>
        </w:numPr>
      </w:pPr>
      <w:r>
        <w:t>Genehmigung</w:t>
      </w:r>
    </w:p>
    <w:p w:rsidR="00960127" w:rsidRDefault="00960127" w:rsidP="00960127">
      <w:pPr>
        <w:pStyle w:val="Listenabsatz"/>
        <w:numPr>
          <w:ilvl w:val="1"/>
          <w:numId w:val="1"/>
        </w:numPr>
      </w:pPr>
      <w:r>
        <w:t>Zielperson eines Prozessschrittes festlegen</w:t>
      </w:r>
    </w:p>
    <w:p w:rsidR="00960127" w:rsidRDefault="00960127" w:rsidP="00960127">
      <w:pPr>
        <w:pStyle w:val="Listenabsatz"/>
        <w:numPr>
          <w:ilvl w:val="1"/>
          <w:numId w:val="1"/>
        </w:numPr>
      </w:pPr>
      <w:r>
        <w:t>Belege erzeugen</w:t>
      </w:r>
    </w:p>
    <w:p w:rsidR="005027B8" w:rsidRDefault="005027B8" w:rsidP="005027B8">
      <w:pPr>
        <w:pStyle w:val="Listenabsatz"/>
        <w:numPr>
          <w:ilvl w:val="2"/>
          <w:numId w:val="1"/>
        </w:numPr>
      </w:pPr>
      <w:r w:rsidRPr="005027B8">
        <w:t>Automatische Befüllung von Word-Vorlagen nach der XML-Prozessdatei</w:t>
      </w:r>
    </w:p>
    <w:p w:rsidR="00960127" w:rsidRDefault="00960127" w:rsidP="00960127">
      <w:pPr>
        <w:pStyle w:val="Listenabsatz"/>
        <w:numPr>
          <w:ilvl w:val="1"/>
          <w:numId w:val="1"/>
        </w:numPr>
      </w:pPr>
      <w:r>
        <w:t>E-Mail Bestätigung</w:t>
      </w:r>
    </w:p>
    <w:p w:rsidR="0012418E" w:rsidRDefault="0012418E" w:rsidP="0012418E">
      <w:pPr>
        <w:pStyle w:val="berschrift3"/>
      </w:pPr>
      <w:bookmarkStart w:id="26" w:name="_Toc530120608"/>
      <w:bookmarkStart w:id="27" w:name="_Toc530384467"/>
      <w:r>
        <w:t>Soll-Funktionen</w:t>
      </w:r>
      <w:bookmarkEnd w:id="26"/>
      <w:bookmarkEnd w:id="27"/>
    </w:p>
    <w:p w:rsidR="00960127" w:rsidRDefault="00960127" w:rsidP="00960127">
      <w:pPr>
        <w:pStyle w:val="Listenabsatz"/>
        <w:numPr>
          <w:ilvl w:val="0"/>
          <w:numId w:val="2"/>
        </w:numPr>
      </w:pPr>
      <w:r>
        <w:t>Prozessfortschritt in DB hinterlegen</w:t>
      </w:r>
    </w:p>
    <w:p w:rsidR="00960127" w:rsidRDefault="00960127" w:rsidP="00960127">
      <w:pPr>
        <w:pStyle w:val="Listenabsatz"/>
        <w:numPr>
          <w:ilvl w:val="0"/>
          <w:numId w:val="2"/>
        </w:numPr>
      </w:pPr>
      <w:r>
        <w:t>Benachrichtigungssystem (Programmintern)</w:t>
      </w:r>
    </w:p>
    <w:p w:rsidR="00960127" w:rsidRDefault="00960127" w:rsidP="00960127">
      <w:pPr>
        <w:pStyle w:val="Listenabsatz"/>
        <w:numPr>
          <w:ilvl w:val="0"/>
          <w:numId w:val="2"/>
        </w:numPr>
      </w:pPr>
      <w:r>
        <w:t>Rollensystem</w:t>
      </w:r>
    </w:p>
    <w:p w:rsidR="00960127" w:rsidRDefault="00960127" w:rsidP="00960127">
      <w:pPr>
        <w:pStyle w:val="Listenabsatz"/>
        <w:numPr>
          <w:ilvl w:val="0"/>
          <w:numId w:val="2"/>
        </w:numPr>
      </w:pPr>
      <w:r>
        <w:t>Standardrollen (Sekretärin, Schulleiter etc.)</w:t>
      </w:r>
      <w:bookmarkStart w:id="28" w:name="_GoBack"/>
      <w:bookmarkEnd w:id="28"/>
    </w:p>
    <w:p w:rsidR="005027B8" w:rsidRPr="00960127" w:rsidRDefault="005027B8" w:rsidP="00960127">
      <w:pPr>
        <w:pStyle w:val="Listenabsatz"/>
        <w:numPr>
          <w:ilvl w:val="0"/>
          <w:numId w:val="2"/>
        </w:numPr>
      </w:pPr>
      <w:r>
        <w:t>Erstellung, Bearbeitung und Aktualisierung von XML-Prozessdateien von Serverseite</w:t>
      </w:r>
    </w:p>
    <w:p w:rsidR="0012418E" w:rsidRDefault="0012418E" w:rsidP="0012418E">
      <w:pPr>
        <w:pStyle w:val="berschrift3"/>
      </w:pPr>
      <w:bookmarkStart w:id="29" w:name="_Toc530120609"/>
      <w:bookmarkStart w:id="30" w:name="_Toc530384468"/>
      <w:r>
        <w:t>Kann-Funktionen</w:t>
      </w:r>
      <w:bookmarkEnd w:id="29"/>
      <w:bookmarkEnd w:id="30"/>
    </w:p>
    <w:p w:rsidR="00960127" w:rsidRDefault="00960127" w:rsidP="00960127">
      <w:pPr>
        <w:pStyle w:val="Listenabsatz"/>
        <w:numPr>
          <w:ilvl w:val="0"/>
          <w:numId w:val="3"/>
        </w:numPr>
      </w:pPr>
      <w:r>
        <w:t>Einfache Rechenoperationen</w:t>
      </w:r>
    </w:p>
    <w:p w:rsidR="00960127" w:rsidRPr="00960127" w:rsidRDefault="00960127" w:rsidP="00960127">
      <w:pPr>
        <w:pStyle w:val="Listenabsatz"/>
        <w:numPr>
          <w:ilvl w:val="0"/>
          <w:numId w:val="3"/>
        </w:numPr>
      </w:pPr>
      <w:r>
        <w:t>Eingabebedingungen</w:t>
      </w:r>
    </w:p>
    <w:p w:rsidR="0012418E" w:rsidRDefault="0012418E" w:rsidP="0012418E">
      <w:pPr>
        <w:pStyle w:val="berschrift2"/>
      </w:pPr>
      <w:bookmarkStart w:id="31" w:name="_Toc530120610"/>
      <w:bookmarkStart w:id="32" w:name="_Toc530384469"/>
      <w:r>
        <w:lastRenderedPageBreak/>
        <w:t>Praktische Umsetzung der Produkt-/Funktionsübersicht</w:t>
      </w:r>
      <w:bookmarkEnd w:id="31"/>
      <w:bookmarkEnd w:id="32"/>
    </w:p>
    <w:p w:rsidR="0012418E" w:rsidRDefault="0012418E" w:rsidP="0012418E">
      <w:pPr>
        <w:pStyle w:val="berschrift3"/>
      </w:pPr>
      <w:bookmarkStart w:id="33" w:name="_Toc530120611"/>
      <w:bookmarkStart w:id="34" w:name="_Toc530384470"/>
      <w:r>
        <w:t>Muss-Funktionen</w:t>
      </w:r>
      <w:bookmarkEnd w:id="33"/>
      <w:bookmarkEnd w:id="34"/>
    </w:p>
    <w:p w:rsidR="0012418E" w:rsidRPr="0012418E" w:rsidRDefault="0012418E" w:rsidP="0012418E">
      <w:pPr>
        <w:pStyle w:val="berschrift4"/>
      </w:pPr>
      <w:r>
        <w:t>Benutzeroberfläche</w:t>
      </w:r>
    </w:p>
    <w:p w:rsidR="0012418E" w:rsidRDefault="0012418E" w:rsidP="0012418E">
      <w:pPr>
        <w:pStyle w:val="berschrift3"/>
      </w:pPr>
      <w:bookmarkStart w:id="35" w:name="_Toc530120612"/>
      <w:bookmarkStart w:id="36" w:name="_Toc530384471"/>
      <w:r>
        <w:t>Soll-Funktionen</w:t>
      </w:r>
      <w:bookmarkEnd w:id="35"/>
      <w:bookmarkEnd w:id="36"/>
    </w:p>
    <w:p w:rsidR="0012418E" w:rsidRDefault="0012418E" w:rsidP="0012418E">
      <w:pPr>
        <w:pStyle w:val="berschrift3"/>
      </w:pPr>
      <w:bookmarkStart w:id="37" w:name="_Toc530120613"/>
      <w:bookmarkStart w:id="38" w:name="_Toc530384472"/>
      <w:r>
        <w:t>Kann-Funktionen</w:t>
      </w:r>
      <w:bookmarkEnd w:id="37"/>
      <w:bookmarkEnd w:id="38"/>
    </w:p>
    <w:p w:rsidR="0012418E" w:rsidRDefault="0012418E" w:rsidP="0012418E">
      <w:pPr>
        <w:pStyle w:val="berschrift2"/>
      </w:pPr>
      <w:bookmarkStart w:id="39" w:name="_Toc530120614"/>
      <w:bookmarkStart w:id="40" w:name="_Toc530384473"/>
      <w:r>
        <w:t>Beurteilung der Machtbarkeit</w:t>
      </w:r>
      <w:bookmarkEnd w:id="39"/>
      <w:bookmarkEnd w:id="40"/>
    </w:p>
    <w:p w:rsidR="0012418E" w:rsidRDefault="0012418E" w:rsidP="0012418E">
      <w:pPr>
        <w:pStyle w:val="berschrift3"/>
      </w:pPr>
      <w:bookmarkStart w:id="41" w:name="_Toc530120615"/>
      <w:bookmarkStart w:id="42" w:name="_Toc530384474"/>
      <w:r>
        <w:t>Projektstrukturplan</w:t>
      </w:r>
      <w:bookmarkEnd w:id="41"/>
      <w:bookmarkEnd w:id="42"/>
    </w:p>
    <w:p w:rsidR="0012418E" w:rsidRDefault="0012418E" w:rsidP="0012418E">
      <w:pPr>
        <w:pStyle w:val="berschrift3"/>
      </w:pPr>
      <w:bookmarkStart w:id="43" w:name="_Toc530120616"/>
      <w:bookmarkStart w:id="44" w:name="_Toc530384475"/>
      <w:r>
        <w:t>Zeitplanung</w:t>
      </w:r>
      <w:bookmarkEnd w:id="43"/>
      <w:bookmarkEnd w:id="44"/>
    </w:p>
    <w:p w:rsidR="0012418E" w:rsidRDefault="0012418E" w:rsidP="0012418E">
      <w:pPr>
        <w:pStyle w:val="berschrift3"/>
      </w:pPr>
      <w:bookmarkStart w:id="45" w:name="_Toc530120617"/>
      <w:bookmarkStart w:id="46" w:name="_Toc530384476"/>
      <w:r>
        <w:t>Phasenplan</w:t>
      </w:r>
      <w:bookmarkEnd w:id="45"/>
      <w:bookmarkEnd w:id="46"/>
    </w:p>
    <w:p w:rsidR="0012418E" w:rsidRPr="0012418E" w:rsidRDefault="0012418E" w:rsidP="0012418E">
      <w:pPr>
        <w:pStyle w:val="berschrift3"/>
      </w:pPr>
      <w:bookmarkStart w:id="47" w:name="_Toc530120618"/>
      <w:bookmarkStart w:id="48" w:name="_Toc530384477"/>
      <w:r>
        <w:t>Ablaufkontrolle und Meilensteine</w:t>
      </w:r>
      <w:bookmarkEnd w:id="47"/>
      <w:bookmarkEnd w:id="48"/>
    </w:p>
    <w:p w:rsidR="001F3E69" w:rsidRDefault="001F3E69" w:rsidP="0012418E">
      <w:pPr>
        <w:pStyle w:val="berschrift2"/>
      </w:pPr>
      <w:bookmarkStart w:id="49" w:name="_Toc530120619"/>
      <w:bookmarkStart w:id="50" w:name="_Toc530384478"/>
      <w:r>
        <w:t>Anforderungen an die Qualität</w:t>
      </w:r>
      <w:bookmarkEnd w:id="49"/>
      <w:bookmarkEnd w:id="50"/>
    </w:p>
    <w:p w:rsidR="0012418E" w:rsidRPr="0012418E" w:rsidRDefault="0012418E" w:rsidP="0012418E">
      <w:pPr>
        <w:pStyle w:val="berschrift2"/>
      </w:pPr>
      <w:bookmarkStart w:id="51" w:name="_Toc530120620"/>
      <w:bookmarkStart w:id="52" w:name="_Toc530384479"/>
      <w:r>
        <w:t>Einsatz von Techniken und Tools</w:t>
      </w:r>
      <w:bookmarkEnd w:id="51"/>
      <w:bookmarkEnd w:id="52"/>
    </w:p>
    <w:p w:rsidR="0012418E" w:rsidRPr="0012418E" w:rsidRDefault="001F3E69" w:rsidP="0012418E">
      <w:pPr>
        <w:pStyle w:val="berschrift1"/>
      </w:pPr>
      <w:bookmarkStart w:id="53" w:name="_Toc530120621"/>
      <w:bookmarkStart w:id="54" w:name="_Toc530384480"/>
      <w:r>
        <w:t>Tests</w:t>
      </w:r>
      <w:bookmarkStart w:id="55" w:name="_Toc530120622"/>
      <w:bookmarkEnd w:id="53"/>
      <w:bookmarkEnd w:id="54"/>
    </w:p>
    <w:p w:rsidR="001F3E69" w:rsidRPr="001F3E69" w:rsidRDefault="001F3E69" w:rsidP="0012418E">
      <w:pPr>
        <w:pStyle w:val="berschrift1"/>
      </w:pPr>
      <w:bookmarkStart w:id="56" w:name="_Toc530384481"/>
      <w:r>
        <w:t>Ergänzungen/ Sonstiges</w:t>
      </w:r>
      <w:bookmarkEnd w:id="55"/>
      <w:bookmarkEnd w:id="56"/>
    </w:p>
    <w:sectPr w:rsidR="001F3E69" w:rsidRPr="001F3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69"/>
    <w:rsid w:val="00093851"/>
    <w:rsid w:val="0012418E"/>
    <w:rsid w:val="001F2CD8"/>
    <w:rsid w:val="001F3E69"/>
    <w:rsid w:val="003C1CA0"/>
    <w:rsid w:val="005027B8"/>
    <w:rsid w:val="00513C59"/>
    <w:rsid w:val="00547E75"/>
    <w:rsid w:val="00960127"/>
    <w:rsid w:val="00AB3E88"/>
    <w:rsid w:val="00B30D17"/>
    <w:rsid w:val="00BC7DF1"/>
    <w:rsid w:val="00FC24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5CAA"/>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5C29-18FF-4820-A3B2-2756A33C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4719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4</cp:revision>
  <dcterms:created xsi:type="dcterms:W3CDTF">2018-11-16T07:17:00Z</dcterms:created>
  <dcterms:modified xsi:type="dcterms:W3CDTF">2018-11-19T09:16:00Z</dcterms:modified>
</cp:coreProperties>
</file>