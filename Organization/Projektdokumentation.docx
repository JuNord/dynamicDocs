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Change w:id="0" w:author="Julius Nordhues" w:date="2018-11-22T08:03:00Z">
          <w:tblPr>
            <w:tblStyle w:val="Tabellenraster"/>
            <w:tblW w:w="0" w:type="nil"/>
            <w:tblInd w:w="0" w:type="dxa"/>
            <w:shd w:val="clear" w:color="auto" w:fill="FFFFFF" w:themeFill="background1"/>
            <w:tblLook w:val="04A0" w:firstRow="1" w:lastRow="0" w:firstColumn="1" w:lastColumn="0" w:noHBand="0" w:noVBand="1"/>
          </w:tblPr>
        </w:tblPrChange>
      </w:tblPr>
      <w:tblGrid>
        <w:gridCol w:w="9062"/>
        <w:tblGridChange w:id="1">
          <w:tblGrid>
            <w:gridCol w:w="9062"/>
          </w:tblGrid>
        </w:tblGridChange>
      </w:tblGrid>
      <w:tr w:rsidR="0015685C" w:rsidTr="0015685C">
        <w:trPr>
          <w:trPrChange w:id="2" w:author="Julius Nordhues" w:date="2018-11-22T08:03:00Z">
            <w:trPr>
              <w:trHeight w:val="589"/>
            </w:trPr>
          </w:trPrChange>
        </w:trPr>
        <w:tc>
          <w:tcPr>
            <w:tcW w:w="9062" w:type="dxa"/>
            <w:shd w:val="clear" w:color="auto" w:fill="FFFFFF" w:themeFill="background1"/>
            <w:hideMark/>
            <w:tcPrChange w:id="3"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auto"/>
                <w:hideMark/>
              </w:tcPr>
            </w:tcPrChange>
          </w:tcPr>
          <w:p w:rsidR="0015685C" w:rsidRDefault="0015685C">
            <w:pPr>
              <w:spacing w:line="240" w:lineRule="auto"/>
              <w:jc w:val="center"/>
              <w:pPrChange w:id="4" w:author="Julius Nordhues" w:date="2018-11-22T07:54:00Z">
                <w:pPr>
                  <w:spacing w:line="240" w:lineRule="auto"/>
                  <w:jc w:val="left"/>
                </w:pPr>
              </w:pPrChange>
            </w:pPr>
            <w:r>
              <w:rPr>
                <w:noProof/>
                <w:lang w:eastAsia="de-DE"/>
              </w:rPr>
              <w:drawing>
                <wp:inline distT="0" distB="0" distL="0" distR="0">
                  <wp:extent cx="1551305" cy="775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1305" cy="775335"/>
                          </a:xfrm>
                          <a:prstGeom prst="rect">
                            <a:avLst/>
                          </a:prstGeom>
                          <a:noFill/>
                          <a:ln>
                            <a:noFill/>
                          </a:ln>
                        </pic:spPr>
                      </pic:pic>
                    </a:graphicData>
                  </a:graphic>
                </wp:inline>
              </w:drawing>
            </w:r>
          </w:p>
        </w:tc>
      </w:tr>
      <w:tr w:rsidR="0015685C" w:rsidTr="0015685C">
        <w:trPr>
          <w:trPrChange w:id="5" w:author="Julius Nordhues" w:date="2018-11-22T08:03:00Z">
            <w:trPr>
              <w:trHeight w:val="589"/>
            </w:trPr>
          </w:trPrChange>
        </w:trPr>
        <w:tc>
          <w:tcPr>
            <w:tcW w:w="9062" w:type="dxa"/>
            <w:shd w:val="clear" w:color="auto" w:fill="FFFFFF" w:themeFill="background1"/>
            <w:hideMark/>
            <w:tcPrChange w:id="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auto"/>
                <w:hideMark/>
              </w:tcPr>
            </w:tcPrChange>
          </w:tcPr>
          <w:p w:rsidR="0015685C" w:rsidRDefault="0015685C">
            <w:pPr>
              <w:spacing w:line="240" w:lineRule="auto"/>
              <w:jc w:val="center"/>
              <w:pPrChange w:id="7" w:author="Julius Nordhues" w:date="2018-11-22T07:55:00Z">
                <w:pPr>
                  <w:spacing w:line="240" w:lineRule="auto"/>
                  <w:jc w:val="left"/>
                </w:pPr>
              </w:pPrChange>
            </w:pPr>
            <w:r>
              <w:t>Winterprüfung 2018</w:t>
            </w:r>
          </w:p>
        </w:tc>
      </w:tr>
      <w:tr w:rsidR="0015685C" w:rsidTr="0015685C">
        <w:trPr>
          <w:trHeight w:val="684"/>
          <w:trPrChange w:id="8" w:author="Julius Nordhues" w:date="2018-11-22T08:03:00Z">
            <w:trPr>
              <w:trHeight w:val="589"/>
            </w:trPr>
          </w:trPrChange>
        </w:trPr>
        <w:tc>
          <w:tcPr>
            <w:tcW w:w="9062" w:type="dxa"/>
            <w:shd w:val="clear" w:color="auto" w:fill="FFFFFF" w:themeFill="background1"/>
            <w:tcPrChange w:id="9"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pPr>
          </w:p>
        </w:tc>
      </w:tr>
      <w:tr w:rsidR="0015685C" w:rsidTr="0015685C">
        <w:trPr>
          <w:trPrChange w:id="10" w:author="Julius Nordhues" w:date="2018-11-22T08:03:00Z">
            <w:trPr>
              <w:trHeight w:val="589"/>
            </w:trPr>
          </w:trPrChange>
        </w:trPr>
        <w:tc>
          <w:tcPr>
            <w:tcW w:w="9062" w:type="dxa"/>
            <w:shd w:val="clear" w:color="auto" w:fill="FFFFFF" w:themeFill="background1"/>
            <w:hideMark/>
            <w:tcPrChange w:id="11"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Default="0015685C">
            <w:pPr>
              <w:spacing w:line="240" w:lineRule="auto"/>
              <w:jc w:val="center"/>
            </w:pPr>
            <w:r>
              <w:rPr>
                <w:sz w:val="24"/>
                <w:rPrChange w:id="12" w:author="Julius Nordhues" w:date="2018-11-22T07:55:00Z">
                  <w:rPr/>
                </w:rPrChange>
              </w:rPr>
              <w:t>Fachinformatiker Anwendungsentwicklung</w:t>
            </w:r>
          </w:p>
        </w:tc>
      </w:tr>
      <w:tr w:rsidR="0015685C" w:rsidTr="0015685C">
        <w:trPr>
          <w:trHeight w:val="755"/>
          <w:trPrChange w:id="13" w:author="Julius Nordhues" w:date="2018-11-22T08:03:00Z">
            <w:trPr>
              <w:trHeight w:val="589"/>
            </w:trPr>
          </w:trPrChange>
        </w:trPr>
        <w:tc>
          <w:tcPr>
            <w:tcW w:w="9062" w:type="dxa"/>
            <w:shd w:val="clear" w:color="auto" w:fill="FFFFFF" w:themeFill="background1"/>
            <w:hideMark/>
            <w:tcPrChange w:id="1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Default="0015685C" w:rsidP="00202206">
            <w:pPr>
              <w:spacing w:line="240" w:lineRule="auto"/>
              <w:jc w:val="center"/>
              <w:rPr>
                <w:sz w:val="28"/>
              </w:rPr>
            </w:pPr>
            <w:r>
              <w:rPr>
                <w:sz w:val="28"/>
              </w:rPr>
              <w:t xml:space="preserve">Dokumentation zur </w:t>
            </w:r>
            <w:r w:rsidR="00202206">
              <w:rPr>
                <w:sz w:val="28"/>
              </w:rPr>
              <w:t>praktischen</w:t>
            </w:r>
            <w:r>
              <w:rPr>
                <w:sz w:val="28"/>
              </w:rPr>
              <w:t xml:space="preserve"> Projektarbeit</w:t>
            </w:r>
          </w:p>
        </w:tc>
      </w:tr>
      <w:tr w:rsidR="0015685C" w:rsidTr="0015685C">
        <w:trPr>
          <w:trHeight w:val="755"/>
          <w:trPrChange w:id="15" w:author="Julius Nordhues" w:date="2018-11-22T08:03:00Z">
            <w:trPr>
              <w:trHeight w:val="755"/>
            </w:trPr>
          </w:trPrChange>
        </w:trPr>
        <w:tc>
          <w:tcPr>
            <w:tcW w:w="9062" w:type="dxa"/>
            <w:shd w:val="clear" w:color="auto" w:fill="FFFFFF" w:themeFill="background1"/>
            <w:tcPrChange w:id="1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sz w:val="28"/>
              </w:rPr>
            </w:pPr>
          </w:p>
        </w:tc>
      </w:tr>
      <w:tr w:rsidR="0015685C" w:rsidTr="0015685C">
        <w:trPr>
          <w:trHeight w:val="755"/>
          <w:trPrChange w:id="17" w:author="Julius Nordhues" w:date="2018-11-22T08:03:00Z">
            <w:trPr>
              <w:trHeight w:val="755"/>
            </w:trPr>
          </w:trPrChange>
        </w:trPr>
        <w:tc>
          <w:tcPr>
            <w:tcW w:w="9062" w:type="dxa"/>
            <w:shd w:val="clear" w:color="auto" w:fill="FFFFFF" w:themeFill="background1"/>
            <w:tcPrChange w:id="1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Pr="0015685C" w:rsidRDefault="0015685C">
            <w:pPr>
              <w:spacing w:line="240" w:lineRule="auto"/>
              <w:jc w:val="center"/>
              <w:rPr>
                <w:sz w:val="44"/>
                <w:szCs w:val="44"/>
                <w:u w:val="single"/>
              </w:rPr>
            </w:pPr>
            <w:r w:rsidRPr="0015685C">
              <w:rPr>
                <w:sz w:val="52"/>
                <w:szCs w:val="44"/>
                <w:u w:val="single"/>
              </w:rPr>
              <w:t>Dokumentation</w:t>
            </w:r>
          </w:p>
        </w:tc>
      </w:tr>
      <w:tr w:rsidR="0015685C" w:rsidTr="0015685C">
        <w:trPr>
          <w:trHeight w:val="589"/>
          <w:trPrChange w:id="19" w:author="Julius Nordhues" w:date="2018-11-22T08:03:00Z">
            <w:trPr>
              <w:trHeight w:val="755"/>
            </w:trPr>
          </w:trPrChange>
        </w:trPr>
        <w:tc>
          <w:tcPr>
            <w:tcW w:w="9062" w:type="dxa"/>
            <w:shd w:val="clear" w:color="auto" w:fill="FFFFFF" w:themeFill="background1"/>
            <w:hideMark/>
            <w:tcPrChange w:id="2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Default="0015685C">
            <w:pPr>
              <w:spacing w:line="240" w:lineRule="auto"/>
              <w:jc w:val="center"/>
              <w:rPr>
                <w:sz w:val="28"/>
              </w:rPr>
            </w:pPr>
            <w:r>
              <w:rPr>
                <w:sz w:val="44"/>
              </w:rPr>
              <w:t>Antrags</w:t>
            </w:r>
            <w:r>
              <w:rPr>
                <w:sz w:val="44"/>
                <w:rPrChange w:id="21" w:author="Julius Nordhues" w:date="2018-11-22T07:58:00Z">
                  <w:rPr>
                    <w:sz w:val="28"/>
                  </w:rPr>
                </w:rPrChange>
              </w:rPr>
              <w:t xml:space="preserve">- und </w:t>
            </w:r>
            <w:r>
              <w:rPr>
                <w:sz w:val="44"/>
                <w:rPrChange w:id="22" w:author="Julius Nordhues" w:date="2018-11-22T07:59:00Z">
                  <w:rPr>
                    <w:sz w:val="28"/>
                  </w:rPr>
                </w:rPrChange>
              </w:rPr>
              <w:t>Formularerstellungstool</w:t>
            </w:r>
          </w:p>
        </w:tc>
      </w:tr>
      <w:tr w:rsidR="0015685C" w:rsidTr="0015685C">
        <w:trPr>
          <w:trHeight w:val="589"/>
          <w:trPrChange w:id="23" w:author="Julius Nordhues" w:date="2018-11-22T08:03:00Z">
            <w:trPr>
              <w:trHeight w:val="589"/>
            </w:trPr>
          </w:trPrChange>
        </w:trPr>
        <w:tc>
          <w:tcPr>
            <w:tcW w:w="9062" w:type="dxa"/>
            <w:shd w:val="clear" w:color="auto" w:fill="FFFFFF" w:themeFill="background1"/>
            <w:hideMark/>
            <w:tcPrChange w:id="2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Pr="0015685C" w:rsidRDefault="0015685C">
            <w:pPr>
              <w:spacing w:line="240" w:lineRule="auto"/>
              <w:jc w:val="center"/>
              <w:rPr>
                <w:sz w:val="28"/>
              </w:rPr>
            </w:pPr>
            <w:r>
              <w:rPr>
                <w:sz w:val="28"/>
              </w:rPr>
              <w:t>Werkzeug zur modularen Antrags- und Formularerstellung mit Prozessabwicklung</w:t>
            </w:r>
          </w:p>
        </w:tc>
      </w:tr>
      <w:tr w:rsidR="0015685C" w:rsidTr="0015685C">
        <w:trPr>
          <w:trHeight w:val="589"/>
          <w:trPrChange w:id="25" w:author="Julius Nordhues" w:date="2018-11-22T08:03:00Z">
            <w:trPr>
              <w:trHeight w:val="589"/>
            </w:trPr>
          </w:trPrChange>
        </w:trPr>
        <w:tc>
          <w:tcPr>
            <w:tcW w:w="9062" w:type="dxa"/>
            <w:shd w:val="clear" w:color="auto" w:fill="FFFFFF" w:themeFill="background1"/>
            <w:tcPrChange w:id="2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sz w:val="24"/>
              </w:rPr>
            </w:pPr>
          </w:p>
        </w:tc>
      </w:tr>
      <w:tr w:rsidR="0015685C" w:rsidTr="0015685C">
        <w:trPr>
          <w:trHeight w:val="589"/>
          <w:trPrChange w:id="27" w:author="Julius Nordhues" w:date="2018-11-22T08:03:00Z">
            <w:trPr>
              <w:trHeight w:val="589"/>
            </w:trPr>
          </w:trPrChange>
        </w:trPr>
        <w:tc>
          <w:tcPr>
            <w:tcW w:w="9062" w:type="dxa"/>
            <w:shd w:val="clear" w:color="auto" w:fill="FFFFFF" w:themeFill="background1"/>
            <w:hideMark/>
            <w:tcPrChange w:id="2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Pr="0015685C" w:rsidRDefault="0015685C">
            <w:pPr>
              <w:spacing w:line="240" w:lineRule="auto"/>
              <w:jc w:val="center"/>
              <w:rPr>
                <w:b/>
                <w:sz w:val="24"/>
              </w:rPr>
            </w:pPr>
            <w:r>
              <w:rPr>
                <w:b/>
                <w:sz w:val="24"/>
              </w:rPr>
              <w:t>Abgabetermin: 07.12.2018</w:t>
            </w:r>
          </w:p>
        </w:tc>
      </w:tr>
      <w:tr w:rsidR="0015685C" w:rsidTr="0015685C">
        <w:trPr>
          <w:trHeight w:val="589"/>
          <w:trPrChange w:id="29" w:author="Julius Nordhues" w:date="2018-11-22T08:03:00Z">
            <w:trPr>
              <w:trHeight w:val="589"/>
            </w:trPr>
          </w:trPrChange>
        </w:trPr>
        <w:tc>
          <w:tcPr>
            <w:tcW w:w="9062" w:type="dxa"/>
            <w:shd w:val="clear" w:color="auto" w:fill="FFFFFF" w:themeFill="background1"/>
            <w:tcPrChange w:id="3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r w:rsidR="0015685C" w:rsidTr="0015685C">
        <w:trPr>
          <w:trHeight w:val="589"/>
          <w:trPrChange w:id="31" w:author="Julius Nordhues" w:date="2018-11-22T08:03:00Z">
            <w:trPr>
              <w:trHeight w:val="589"/>
            </w:trPr>
          </w:trPrChange>
        </w:trPr>
        <w:tc>
          <w:tcPr>
            <w:tcW w:w="9062" w:type="dxa"/>
            <w:shd w:val="clear" w:color="auto" w:fill="FFFFFF" w:themeFill="background1"/>
            <w:hideMark/>
            <w:tcPrChange w:id="32"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Default="0015685C">
            <w:pPr>
              <w:spacing w:line="240" w:lineRule="auto"/>
              <w:jc w:val="center"/>
              <w:rPr>
                <w:b/>
                <w:sz w:val="24"/>
              </w:rPr>
            </w:pPr>
            <w:r>
              <w:rPr>
                <w:b/>
                <w:sz w:val="24"/>
              </w:rPr>
              <w:t>Kunde:</w:t>
            </w:r>
          </w:p>
          <w:p w:rsidR="0015685C" w:rsidRDefault="0015685C">
            <w:pPr>
              <w:spacing w:line="240" w:lineRule="auto"/>
              <w:jc w:val="center"/>
              <w:rPr>
                <w:sz w:val="24"/>
              </w:rPr>
            </w:pPr>
            <w:r>
              <w:rPr>
                <w:sz w:val="24"/>
              </w:rPr>
              <w:t>ATIW Berufskolleg Paderborn</w:t>
            </w:r>
          </w:p>
          <w:p w:rsidR="0015685C" w:rsidRDefault="0015685C">
            <w:pPr>
              <w:spacing w:line="240" w:lineRule="auto"/>
              <w:jc w:val="center"/>
              <w:rPr>
                <w:sz w:val="24"/>
              </w:rPr>
            </w:pPr>
            <w:proofErr w:type="spellStart"/>
            <w:r>
              <w:rPr>
                <w:sz w:val="24"/>
              </w:rPr>
              <w:t>Riemkestraße</w:t>
            </w:r>
            <w:proofErr w:type="spellEnd"/>
            <w:r>
              <w:rPr>
                <w:sz w:val="24"/>
              </w:rPr>
              <w:t xml:space="preserve"> 160</w:t>
            </w:r>
          </w:p>
          <w:p w:rsidR="0015685C" w:rsidRPr="0015685C" w:rsidRDefault="0015685C">
            <w:pPr>
              <w:spacing w:line="240" w:lineRule="auto"/>
              <w:jc w:val="center"/>
              <w:rPr>
                <w:sz w:val="24"/>
              </w:rPr>
            </w:pPr>
            <w:r>
              <w:rPr>
                <w:sz w:val="24"/>
              </w:rPr>
              <w:t>33106 Paderborn</w:t>
            </w:r>
          </w:p>
        </w:tc>
      </w:tr>
      <w:tr w:rsidR="0015685C" w:rsidTr="0015685C">
        <w:trPr>
          <w:trHeight w:val="589"/>
          <w:trPrChange w:id="33" w:author="Julius Nordhues" w:date="2018-11-22T08:03:00Z">
            <w:trPr>
              <w:trHeight w:val="589"/>
            </w:trPr>
          </w:trPrChange>
        </w:trPr>
        <w:tc>
          <w:tcPr>
            <w:tcW w:w="9062" w:type="dxa"/>
            <w:shd w:val="clear" w:color="auto" w:fill="FFFFFF" w:themeFill="background1"/>
            <w:tcPrChange w:id="3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Pr="0015685C" w:rsidRDefault="0015685C">
            <w:pPr>
              <w:spacing w:line="240" w:lineRule="auto"/>
              <w:jc w:val="center"/>
              <w:rPr>
                <w:sz w:val="24"/>
              </w:rPr>
            </w:pPr>
          </w:p>
        </w:tc>
      </w:tr>
      <w:tr w:rsidR="0015685C" w:rsidTr="0015685C">
        <w:trPr>
          <w:trHeight w:val="589"/>
          <w:trPrChange w:id="35" w:author="Julius Nordhues" w:date="2018-11-22T08:03:00Z">
            <w:trPr>
              <w:trHeight w:val="589"/>
            </w:trPr>
          </w:trPrChange>
        </w:trPr>
        <w:tc>
          <w:tcPr>
            <w:tcW w:w="9062" w:type="dxa"/>
            <w:shd w:val="clear" w:color="auto" w:fill="FFFFFF" w:themeFill="background1"/>
            <w:hideMark/>
            <w:tcPrChange w:id="3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15685C" w:rsidRDefault="0015685C">
            <w:pPr>
              <w:spacing w:line="240" w:lineRule="auto"/>
              <w:jc w:val="center"/>
              <w:rPr>
                <w:b/>
                <w:sz w:val="24"/>
              </w:rPr>
            </w:pPr>
            <w:r>
              <w:rPr>
                <w:b/>
                <w:sz w:val="24"/>
              </w:rPr>
              <w:t>Ausbildungsbetrieb:</w:t>
            </w:r>
          </w:p>
          <w:p w:rsidR="0015685C" w:rsidRDefault="0015685C">
            <w:pPr>
              <w:spacing w:line="240" w:lineRule="auto"/>
              <w:jc w:val="center"/>
              <w:rPr>
                <w:sz w:val="24"/>
              </w:rPr>
            </w:pPr>
            <w:proofErr w:type="spellStart"/>
            <w:r>
              <w:rPr>
                <w:sz w:val="24"/>
              </w:rPr>
              <w:t>Atos</w:t>
            </w:r>
            <w:proofErr w:type="spellEnd"/>
            <w:r>
              <w:rPr>
                <w:sz w:val="24"/>
              </w:rPr>
              <w:t xml:space="preserve"> IT Dienstleistung und Beratung GmbH</w:t>
            </w:r>
          </w:p>
          <w:p w:rsidR="0015685C" w:rsidRDefault="0015685C">
            <w:pPr>
              <w:spacing w:line="240" w:lineRule="auto"/>
              <w:jc w:val="center"/>
              <w:rPr>
                <w:sz w:val="24"/>
              </w:rPr>
            </w:pPr>
            <w:r>
              <w:rPr>
                <w:sz w:val="24"/>
              </w:rPr>
              <w:t>Bruchstraße 5</w:t>
            </w:r>
          </w:p>
          <w:p w:rsidR="0015685C" w:rsidRDefault="0015685C">
            <w:pPr>
              <w:spacing w:line="240" w:lineRule="auto"/>
              <w:jc w:val="center"/>
              <w:rPr>
                <w:b/>
                <w:sz w:val="24"/>
              </w:rPr>
            </w:pPr>
            <w:r>
              <w:rPr>
                <w:sz w:val="24"/>
              </w:rPr>
              <w:t>45883 Gelsenkirchen</w:t>
            </w:r>
          </w:p>
        </w:tc>
      </w:tr>
      <w:tr w:rsidR="0015685C" w:rsidTr="0015685C">
        <w:trPr>
          <w:trHeight w:val="589"/>
          <w:trPrChange w:id="37" w:author="Julius Nordhues" w:date="2018-11-22T08:03:00Z">
            <w:trPr>
              <w:trHeight w:val="589"/>
            </w:trPr>
          </w:trPrChange>
        </w:trPr>
        <w:tc>
          <w:tcPr>
            <w:tcW w:w="9062" w:type="dxa"/>
            <w:shd w:val="clear" w:color="auto" w:fill="FFFFFF" w:themeFill="background1"/>
            <w:tcPrChange w:id="3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r w:rsidR="0015685C" w:rsidTr="0015685C">
        <w:trPr>
          <w:trHeight w:val="589"/>
          <w:trPrChange w:id="39" w:author="Julius Nordhues" w:date="2018-11-22T08:03:00Z">
            <w:trPr>
              <w:trHeight w:val="589"/>
            </w:trPr>
          </w:trPrChange>
        </w:trPr>
        <w:tc>
          <w:tcPr>
            <w:tcW w:w="9062" w:type="dxa"/>
            <w:shd w:val="clear" w:color="auto" w:fill="FFFFFF" w:themeFill="background1"/>
            <w:tcPrChange w:id="4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r w:rsidR="0015685C" w:rsidTr="0015685C">
        <w:trPr>
          <w:trHeight w:val="589"/>
          <w:trPrChange w:id="41" w:author="Julius Nordhues" w:date="2018-11-22T08:03:00Z">
            <w:trPr>
              <w:trHeight w:val="589"/>
            </w:trPr>
          </w:trPrChange>
        </w:trPr>
        <w:tc>
          <w:tcPr>
            <w:tcW w:w="9062" w:type="dxa"/>
            <w:shd w:val="clear" w:color="auto" w:fill="FFFFFF" w:themeFill="background1"/>
            <w:tcPrChange w:id="42"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r w:rsidR="0015685C" w:rsidTr="0015685C">
        <w:trPr>
          <w:trHeight w:val="589"/>
          <w:trPrChange w:id="43" w:author="Julius Nordhues" w:date="2018-11-22T08:03:00Z">
            <w:trPr>
              <w:trHeight w:val="589"/>
            </w:trPr>
          </w:trPrChange>
        </w:trPr>
        <w:tc>
          <w:tcPr>
            <w:tcW w:w="9062" w:type="dxa"/>
            <w:shd w:val="clear" w:color="auto" w:fill="FFFFFF" w:themeFill="background1"/>
            <w:tcPrChange w:id="4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r w:rsidR="0015685C" w:rsidTr="0015685C">
        <w:trPr>
          <w:trHeight w:val="589"/>
          <w:trPrChange w:id="45" w:author="Julius Nordhues" w:date="2018-11-22T08:03:00Z">
            <w:trPr>
              <w:trHeight w:val="589"/>
            </w:trPr>
          </w:trPrChange>
        </w:trPr>
        <w:tc>
          <w:tcPr>
            <w:tcW w:w="9062" w:type="dxa"/>
            <w:shd w:val="clear" w:color="auto" w:fill="FFFFFF" w:themeFill="background1"/>
            <w:tcPrChange w:id="4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15685C" w:rsidRDefault="0015685C">
            <w:pPr>
              <w:spacing w:line="240" w:lineRule="auto"/>
              <w:jc w:val="center"/>
              <w:rPr>
                <w:b/>
                <w:sz w:val="24"/>
              </w:rPr>
            </w:pPr>
          </w:p>
        </w:tc>
      </w:tr>
    </w:tbl>
    <w:p w:rsidR="0015685C" w:rsidRDefault="0015685C">
      <w:pPr>
        <w:spacing w:line="259" w:lineRule="auto"/>
        <w:jc w:val="left"/>
      </w:pPr>
      <w:r>
        <w:br w:type="page"/>
      </w:r>
    </w:p>
    <w:sdt>
      <w:sdtPr>
        <w:rPr>
          <w:rFonts w:asciiTheme="minorHAnsi" w:eastAsiaTheme="minorHAnsi" w:hAnsiTheme="minorHAnsi" w:cstheme="minorBidi"/>
          <w:color w:val="auto"/>
          <w:sz w:val="22"/>
          <w:szCs w:val="22"/>
          <w:lang w:eastAsia="en-US"/>
        </w:rPr>
        <w:id w:val="-252042221"/>
        <w:docPartObj>
          <w:docPartGallery w:val="Table of Contents"/>
          <w:docPartUnique/>
        </w:docPartObj>
      </w:sdtPr>
      <w:sdtEndPr>
        <w:rPr>
          <w:b/>
          <w:bCs/>
        </w:rPr>
      </w:sdtEndPr>
      <w:sdtContent>
        <w:p w:rsidR="0015685C" w:rsidRDefault="0015685C">
          <w:pPr>
            <w:pStyle w:val="Inhaltsverzeichnisberschrift"/>
          </w:pPr>
          <w:r>
            <w:t>Inhalt</w:t>
          </w:r>
        </w:p>
        <w:p w:rsidR="00304758" w:rsidRDefault="0015685C">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858441" w:history="1">
            <w:r w:rsidR="00304758" w:rsidRPr="008F5CB9">
              <w:rPr>
                <w:rStyle w:val="Hyperlink"/>
                <w:noProof/>
              </w:rPr>
              <w:t>Einführung</w:t>
            </w:r>
            <w:r w:rsidR="00304758">
              <w:rPr>
                <w:noProof/>
                <w:webHidden/>
              </w:rPr>
              <w:tab/>
            </w:r>
            <w:r w:rsidR="00304758">
              <w:rPr>
                <w:noProof/>
                <w:webHidden/>
              </w:rPr>
              <w:fldChar w:fldCharType="begin"/>
            </w:r>
            <w:r w:rsidR="00304758">
              <w:rPr>
                <w:noProof/>
                <w:webHidden/>
              </w:rPr>
              <w:instrText xml:space="preserve"> PAGEREF _Toc531858441 \h </w:instrText>
            </w:r>
            <w:r w:rsidR="00304758">
              <w:rPr>
                <w:noProof/>
                <w:webHidden/>
              </w:rPr>
            </w:r>
            <w:r w:rsidR="00304758">
              <w:rPr>
                <w:noProof/>
                <w:webHidden/>
              </w:rPr>
              <w:fldChar w:fldCharType="separate"/>
            </w:r>
            <w:r w:rsidR="00304758">
              <w:rPr>
                <w:noProof/>
                <w:webHidden/>
              </w:rPr>
              <w:t>1</w:t>
            </w:r>
            <w:r w:rsidR="00304758">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42" w:history="1">
            <w:r w:rsidRPr="008F5CB9">
              <w:rPr>
                <w:rStyle w:val="Hyperlink"/>
                <w:noProof/>
              </w:rPr>
              <w:t>Kundenauftrag</w:t>
            </w:r>
            <w:r>
              <w:rPr>
                <w:noProof/>
                <w:webHidden/>
              </w:rPr>
              <w:tab/>
            </w:r>
            <w:r>
              <w:rPr>
                <w:noProof/>
                <w:webHidden/>
              </w:rPr>
              <w:fldChar w:fldCharType="begin"/>
            </w:r>
            <w:r>
              <w:rPr>
                <w:noProof/>
                <w:webHidden/>
              </w:rPr>
              <w:instrText xml:space="preserve"> PAGEREF _Toc531858442 \h </w:instrText>
            </w:r>
            <w:r>
              <w:rPr>
                <w:noProof/>
                <w:webHidden/>
              </w:rPr>
            </w:r>
            <w:r>
              <w:rPr>
                <w:noProof/>
                <w:webHidden/>
              </w:rPr>
              <w:fldChar w:fldCharType="separate"/>
            </w:r>
            <w:r>
              <w:rPr>
                <w:noProof/>
                <w:webHidden/>
              </w:rPr>
              <w:t>1</w:t>
            </w:r>
            <w:r>
              <w:rPr>
                <w:noProof/>
                <w:webHidden/>
              </w:rPr>
              <w:fldChar w:fldCharType="end"/>
            </w:r>
          </w:hyperlink>
        </w:p>
        <w:p w:rsidR="00304758" w:rsidRDefault="00304758">
          <w:pPr>
            <w:pStyle w:val="Verzeichnis3"/>
            <w:tabs>
              <w:tab w:val="right" w:leader="dot" w:pos="9062"/>
            </w:tabs>
            <w:rPr>
              <w:rFonts w:eastAsiaTheme="minorEastAsia"/>
              <w:noProof/>
              <w:lang w:eastAsia="de-DE"/>
            </w:rPr>
          </w:pPr>
          <w:hyperlink w:anchor="_Toc531858443" w:history="1">
            <w:r w:rsidRPr="008F5CB9">
              <w:rPr>
                <w:rStyle w:val="Hyperlink"/>
                <w:noProof/>
              </w:rPr>
              <w:t>Ist-Zustand</w:t>
            </w:r>
            <w:r>
              <w:rPr>
                <w:noProof/>
                <w:webHidden/>
              </w:rPr>
              <w:tab/>
            </w:r>
            <w:r>
              <w:rPr>
                <w:noProof/>
                <w:webHidden/>
              </w:rPr>
              <w:fldChar w:fldCharType="begin"/>
            </w:r>
            <w:r>
              <w:rPr>
                <w:noProof/>
                <w:webHidden/>
              </w:rPr>
              <w:instrText xml:space="preserve"> PAGEREF _Toc531858443 \h </w:instrText>
            </w:r>
            <w:r>
              <w:rPr>
                <w:noProof/>
                <w:webHidden/>
              </w:rPr>
            </w:r>
            <w:r>
              <w:rPr>
                <w:noProof/>
                <w:webHidden/>
              </w:rPr>
              <w:fldChar w:fldCharType="separate"/>
            </w:r>
            <w:r>
              <w:rPr>
                <w:noProof/>
                <w:webHidden/>
              </w:rPr>
              <w:t>1</w:t>
            </w:r>
            <w:r>
              <w:rPr>
                <w:noProof/>
                <w:webHidden/>
              </w:rPr>
              <w:fldChar w:fldCharType="end"/>
            </w:r>
          </w:hyperlink>
        </w:p>
        <w:p w:rsidR="00304758" w:rsidRDefault="00304758">
          <w:pPr>
            <w:pStyle w:val="Verzeichnis3"/>
            <w:tabs>
              <w:tab w:val="right" w:leader="dot" w:pos="9062"/>
            </w:tabs>
            <w:rPr>
              <w:rFonts w:eastAsiaTheme="minorEastAsia"/>
              <w:noProof/>
              <w:lang w:eastAsia="de-DE"/>
            </w:rPr>
          </w:pPr>
          <w:hyperlink w:anchor="_Toc531858444" w:history="1">
            <w:r w:rsidRPr="008F5CB9">
              <w:rPr>
                <w:rStyle w:val="Hyperlink"/>
                <w:noProof/>
              </w:rPr>
              <w:t>Soll-Zustand</w:t>
            </w:r>
            <w:r>
              <w:rPr>
                <w:noProof/>
                <w:webHidden/>
              </w:rPr>
              <w:tab/>
            </w:r>
            <w:r>
              <w:rPr>
                <w:noProof/>
                <w:webHidden/>
              </w:rPr>
              <w:fldChar w:fldCharType="begin"/>
            </w:r>
            <w:r>
              <w:rPr>
                <w:noProof/>
                <w:webHidden/>
              </w:rPr>
              <w:instrText xml:space="preserve"> PAGEREF _Toc531858444 \h </w:instrText>
            </w:r>
            <w:r>
              <w:rPr>
                <w:noProof/>
                <w:webHidden/>
              </w:rPr>
            </w:r>
            <w:r>
              <w:rPr>
                <w:noProof/>
                <w:webHidden/>
              </w:rPr>
              <w:fldChar w:fldCharType="separate"/>
            </w:r>
            <w:r>
              <w:rPr>
                <w:noProof/>
                <w:webHidden/>
              </w:rPr>
              <w:t>1</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45" w:history="1">
            <w:r w:rsidRPr="008F5CB9">
              <w:rPr>
                <w:rStyle w:val="Hyperlink"/>
                <w:noProof/>
              </w:rPr>
              <w:t>Analyse- und Planungsphase</w:t>
            </w:r>
            <w:r>
              <w:rPr>
                <w:noProof/>
                <w:webHidden/>
              </w:rPr>
              <w:tab/>
            </w:r>
            <w:r>
              <w:rPr>
                <w:noProof/>
                <w:webHidden/>
              </w:rPr>
              <w:fldChar w:fldCharType="begin"/>
            </w:r>
            <w:r>
              <w:rPr>
                <w:noProof/>
                <w:webHidden/>
              </w:rPr>
              <w:instrText xml:space="preserve"> PAGEREF _Toc531858445 \h </w:instrText>
            </w:r>
            <w:r>
              <w:rPr>
                <w:noProof/>
                <w:webHidden/>
              </w:rPr>
            </w:r>
            <w:r>
              <w:rPr>
                <w:noProof/>
                <w:webHidden/>
              </w:rPr>
              <w:fldChar w:fldCharType="separate"/>
            </w:r>
            <w:r>
              <w:rPr>
                <w:noProof/>
                <w:webHidden/>
              </w:rPr>
              <w:t>3</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46" w:history="1">
            <w:r w:rsidRPr="008F5CB9">
              <w:rPr>
                <w:rStyle w:val="Hyperlink"/>
                <w:noProof/>
              </w:rPr>
              <w:t>Allgemeiner Ablauf der Phase</w:t>
            </w:r>
            <w:r>
              <w:rPr>
                <w:noProof/>
                <w:webHidden/>
              </w:rPr>
              <w:tab/>
            </w:r>
            <w:r>
              <w:rPr>
                <w:noProof/>
                <w:webHidden/>
              </w:rPr>
              <w:fldChar w:fldCharType="begin"/>
            </w:r>
            <w:r>
              <w:rPr>
                <w:noProof/>
                <w:webHidden/>
              </w:rPr>
              <w:instrText xml:space="preserve"> PAGEREF _Toc531858446 \h </w:instrText>
            </w:r>
            <w:r>
              <w:rPr>
                <w:noProof/>
                <w:webHidden/>
              </w:rPr>
            </w:r>
            <w:r>
              <w:rPr>
                <w:noProof/>
                <w:webHidden/>
              </w:rPr>
              <w:fldChar w:fldCharType="separate"/>
            </w:r>
            <w:r>
              <w:rPr>
                <w:noProof/>
                <w:webHidden/>
              </w:rPr>
              <w:t>3</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47" w:history="1">
            <w:r w:rsidRPr="008F5CB9">
              <w:rPr>
                <w:rStyle w:val="Hyperlink"/>
                <w:noProof/>
              </w:rPr>
              <w:t>Terminplan</w:t>
            </w:r>
            <w:r>
              <w:rPr>
                <w:noProof/>
                <w:webHidden/>
              </w:rPr>
              <w:tab/>
            </w:r>
            <w:r>
              <w:rPr>
                <w:noProof/>
                <w:webHidden/>
              </w:rPr>
              <w:fldChar w:fldCharType="begin"/>
            </w:r>
            <w:r>
              <w:rPr>
                <w:noProof/>
                <w:webHidden/>
              </w:rPr>
              <w:instrText xml:space="preserve"> PAGEREF _Toc531858447 \h </w:instrText>
            </w:r>
            <w:r>
              <w:rPr>
                <w:noProof/>
                <w:webHidden/>
              </w:rPr>
            </w:r>
            <w:r>
              <w:rPr>
                <w:noProof/>
                <w:webHidden/>
              </w:rPr>
              <w:fldChar w:fldCharType="separate"/>
            </w:r>
            <w:r>
              <w:rPr>
                <w:noProof/>
                <w:webHidden/>
              </w:rPr>
              <w:t>3</w:t>
            </w:r>
            <w:r>
              <w:rPr>
                <w:noProof/>
                <w:webHidden/>
              </w:rPr>
              <w:fldChar w:fldCharType="end"/>
            </w:r>
          </w:hyperlink>
        </w:p>
        <w:p w:rsidR="00304758" w:rsidRDefault="00304758">
          <w:pPr>
            <w:pStyle w:val="Verzeichnis3"/>
            <w:tabs>
              <w:tab w:val="right" w:leader="dot" w:pos="9062"/>
            </w:tabs>
            <w:rPr>
              <w:rFonts w:eastAsiaTheme="minorEastAsia"/>
              <w:noProof/>
              <w:lang w:eastAsia="de-DE"/>
            </w:rPr>
          </w:pPr>
          <w:hyperlink w:anchor="_Toc531858448" w:history="1">
            <w:r w:rsidRPr="008F5CB9">
              <w:rPr>
                <w:rStyle w:val="Hyperlink"/>
                <w:noProof/>
              </w:rPr>
              <w:t>Gantt-Diagramm</w:t>
            </w:r>
            <w:r>
              <w:rPr>
                <w:noProof/>
                <w:webHidden/>
              </w:rPr>
              <w:tab/>
            </w:r>
            <w:r>
              <w:rPr>
                <w:noProof/>
                <w:webHidden/>
              </w:rPr>
              <w:fldChar w:fldCharType="begin"/>
            </w:r>
            <w:r>
              <w:rPr>
                <w:noProof/>
                <w:webHidden/>
              </w:rPr>
              <w:instrText xml:space="preserve"> PAGEREF _Toc531858448 \h </w:instrText>
            </w:r>
            <w:r>
              <w:rPr>
                <w:noProof/>
                <w:webHidden/>
              </w:rPr>
            </w:r>
            <w:r>
              <w:rPr>
                <w:noProof/>
                <w:webHidden/>
              </w:rPr>
              <w:fldChar w:fldCharType="separate"/>
            </w:r>
            <w:r>
              <w:rPr>
                <w:noProof/>
                <w:webHidden/>
              </w:rPr>
              <w:t>3</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49" w:history="1">
            <w:r w:rsidRPr="008F5CB9">
              <w:rPr>
                <w:rStyle w:val="Hyperlink"/>
                <w:noProof/>
              </w:rPr>
              <w:t>Kostenplanung</w:t>
            </w:r>
            <w:r>
              <w:rPr>
                <w:noProof/>
                <w:webHidden/>
              </w:rPr>
              <w:tab/>
            </w:r>
            <w:r>
              <w:rPr>
                <w:noProof/>
                <w:webHidden/>
              </w:rPr>
              <w:fldChar w:fldCharType="begin"/>
            </w:r>
            <w:r>
              <w:rPr>
                <w:noProof/>
                <w:webHidden/>
              </w:rPr>
              <w:instrText xml:space="preserve"> PAGEREF _Toc531858449 \h </w:instrText>
            </w:r>
            <w:r>
              <w:rPr>
                <w:noProof/>
                <w:webHidden/>
              </w:rPr>
            </w:r>
            <w:r>
              <w:rPr>
                <w:noProof/>
                <w:webHidden/>
              </w:rPr>
              <w:fldChar w:fldCharType="separate"/>
            </w:r>
            <w:r>
              <w:rPr>
                <w:noProof/>
                <w:webHidden/>
              </w:rPr>
              <w:t>4</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0" w:history="1">
            <w:r w:rsidRPr="008F5CB9">
              <w:rPr>
                <w:rStyle w:val="Hyperlink"/>
                <w:noProof/>
              </w:rPr>
              <w:t>Sachplan</w:t>
            </w:r>
            <w:r>
              <w:rPr>
                <w:noProof/>
                <w:webHidden/>
              </w:rPr>
              <w:tab/>
            </w:r>
            <w:r>
              <w:rPr>
                <w:noProof/>
                <w:webHidden/>
              </w:rPr>
              <w:fldChar w:fldCharType="begin"/>
            </w:r>
            <w:r>
              <w:rPr>
                <w:noProof/>
                <w:webHidden/>
              </w:rPr>
              <w:instrText xml:space="preserve"> PAGEREF _Toc531858450 \h </w:instrText>
            </w:r>
            <w:r>
              <w:rPr>
                <w:noProof/>
                <w:webHidden/>
              </w:rPr>
            </w:r>
            <w:r>
              <w:rPr>
                <w:noProof/>
                <w:webHidden/>
              </w:rPr>
              <w:fldChar w:fldCharType="separate"/>
            </w:r>
            <w:r>
              <w:rPr>
                <w:noProof/>
                <w:webHidden/>
              </w:rPr>
              <w:t>5</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51" w:history="1">
            <w:r w:rsidRPr="008F5CB9">
              <w:rPr>
                <w:rStyle w:val="Hyperlink"/>
                <w:noProof/>
              </w:rPr>
              <w:t>Durchführungsphase</w:t>
            </w:r>
            <w:r>
              <w:rPr>
                <w:noProof/>
                <w:webHidden/>
              </w:rPr>
              <w:tab/>
            </w:r>
            <w:r>
              <w:rPr>
                <w:noProof/>
                <w:webHidden/>
              </w:rPr>
              <w:fldChar w:fldCharType="begin"/>
            </w:r>
            <w:r>
              <w:rPr>
                <w:noProof/>
                <w:webHidden/>
              </w:rPr>
              <w:instrText xml:space="preserve"> PAGEREF _Toc531858451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2" w:history="1">
            <w:r w:rsidRPr="008F5CB9">
              <w:rPr>
                <w:rStyle w:val="Hyperlink"/>
                <w:noProof/>
              </w:rPr>
              <w:t>Allgemeiner Ablauf der Phase</w:t>
            </w:r>
            <w:r>
              <w:rPr>
                <w:noProof/>
                <w:webHidden/>
              </w:rPr>
              <w:tab/>
            </w:r>
            <w:r>
              <w:rPr>
                <w:noProof/>
                <w:webHidden/>
              </w:rPr>
              <w:fldChar w:fldCharType="begin"/>
            </w:r>
            <w:r>
              <w:rPr>
                <w:noProof/>
                <w:webHidden/>
              </w:rPr>
              <w:instrText xml:space="preserve"> PAGEREF _Toc531858452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3" w:history="1">
            <w:r w:rsidRPr="008F5CB9">
              <w:rPr>
                <w:rStyle w:val="Hyperlink"/>
                <w:noProof/>
              </w:rPr>
              <w:t>Ablauf der Implementation</w:t>
            </w:r>
            <w:r>
              <w:rPr>
                <w:noProof/>
                <w:webHidden/>
              </w:rPr>
              <w:tab/>
            </w:r>
            <w:r>
              <w:rPr>
                <w:noProof/>
                <w:webHidden/>
              </w:rPr>
              <w:fldChar w:fldCharType="begin"/>
            </w:r>
            <w:r>
              <w:rPr>
                <w:noProof/>
                <w:webHidden/>
              </w:rPr>
              <w:instrText xml:space="preserve"> PAGEREF _Toc531858453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4" w:history="1">
            <w:r w:rsidRPr="008F5CB9">
              <w:rPr>
                <w:rStyle w:val="Hyperlink"/>
                <w:noProof/>
              </w:rPr>
              <w:t>Ergebnis der Implementation</w:t>
            </w:r>
            <w:r>
              <w:rPr>
                <w:noProof/>
                <w:webHidden/>
              </w:rPr>
              <w:tab/>
            </w:r>
            <w:r>
              <w:rPr>
                <w:noProof/>
                <w:webHidden/>
              </w:rPr>
              <w:fldChar w:fldCharType="begin"/>
            </w:r>
            <w:r>
              <w:rPr>
                <w:noProof/>
                <w:webHidden/>
              </w:rPr>
              <w:instrText xml:space="preserve"> PAGEREF _Toc531858454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5" w:history="1">
            <w:r w:rsidRPr="008F5CB9">
              <w:rPr>
                <w:rStyle w:val="Hyperlink"/>
                <w:noProof/>
              </w:rPr>
              <w:t>Ablauf der Abnahme</w:t>
            </w:r>
            <w:r>
              <w:rPr>
                <w:noProof/>
                <w:webHidden/>
              </w:rPr>
              <w:tab/>
            </w:r>
            <w:r>
              <w:rPr>
                <w:noProof/>
                <w:webHidden/>
              </w:rPr>
              <w:fldChar w:fldCharType="begin"/>
            </w:r>
            <w:r>
              <w:rPr>
                <w:noProof/>
                <w:webHidden/>
              </w:rPr>
              <w:instrText xml:space="preserve"> PAGEREF _Toc531858455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6" w:history="1">
            <w:r w:rsidRPr="008F5CB9">
              <w:rPr>
                <w:rStyle w:val="Hyperlink"/>
                <w:noProof/>
              </w:rPr>
              <w:t>Projekt-Tagebuch</w:t>
            </w:r>
            <w:r>
              <w:rPr>
                <w:noProof/>
                <w:webHidden/>
              </w:rPr>
              <w:tab/>
            </w:r>
            <w:r>
              <w:rPr>
                <w:noProof/>
                <w:webHidden/>
              </w:rPr>
              <w:fldChar w:fldCharType="begin"/>
            </w:r>
            <w:r>
              <w:rPr>
                <w:noProof/>
                <w:webHidden/>
              </w:rPr>
              <w:instrText xml:space="preserve"> PAGEREF _Toc531858456 \h </w:instrText>
            </w:r>
            <w:r>
              <w:rPr>
                <w:noProof/>
                <w:webHidden/>
              </w:rPr>
            </w:r>
            <w:r>
              <w:rPr>
                <w:noProof/>
                <w:webHidden/>
              </w:rPr>
              <w:fldChar w:fldCharType="separate"/>
            </w:r>
            <w:r>
              <w:rPr>
                <w:noProof/>
                <w:webHidden/>
              </w:rPr>
              <w:t>6</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57" w:history="1">
            <w:r w:rsidRPr="008F5CB9">
              <w:rPr>
                <w:rStyle w:val="Hyperlink"/>
                <w:noProof/>
              </w:rPr>
              <w:t>Testphase</w:t>
            </w:r>
            <w:r>
              <w:rPr>
                <w:noProof/>
                <w:webHidden/>
              </w:rPr>
              <w:tab/>
            </w:r>
            <w:r>
              <w:rPr>
                <w:noProof/>
                <w:webHidden/>
              </w:rPr>
              <w:fldChar w:fldCharType="begin"/>
            </w:r>
            <w:r>
              <w:rPr>
                <w:noProof/>
                <w:webHidden/>
              </w:rPr>
              <w:instrText xml:space="preserve"> PAGEREF _Toc531858457 \h </w:instrText>
            </w:r>
            <w:r>
              <w:rPr>
                <w:noProof/>
                <w:webHidden/>
              </w:rPr>
            </w:r>
            <w:r>
              <w:rPr>
                <w:noProof/>
                <w:webHidden/>
              </w:rPr>
              <w:fldChar w:fldCharType="separate"/>
            </w:r>
            <w:r>
              <w:rPr>
                <w:noProof/>
                <w:webHidden/>
              </w:rPr>
              <w:t>8</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8" w:history="1">
            <w:r w:rsidRPr="008F5CB9">
              <w:rPr>
                <w:rStyle w:val="Hyperlink"/>
                <w:noProof/>
              </w:rPr>
              <w:t>Allgemeiner Ablauf der Phase</w:t>
            </w:r>
            <w:r>
              <w:rPr>
                <w:noProof/>
                <w:webHidden/>
              </w:rPr>
              <w:tab/>
            </w:r>
            <w:r>
              <w:rPr>
                <w:noProof/>
                <w:webHidden/>
              </w:rPr>
              <w:fldChar w:fldCharType="begin"/>
            </w:r>
            <w:r>
              <w:rPr>
                <w:noProof/>
                <w:webHidden/>
              </w:rPr>
              <w:instrText xml:space="preserve"> PAGEREF _Toc531858458 \h </w:instrText>
            </w:r>
            <w:r>
              <w:rPr>
                <w:noProof/>
                <w:webHidden/>
              </w:rPr>
            </w:r>
            <w:r>
              <w:rPr>
                <w:noProof/>
                <w:webHidden/>
              </w:rPr>
              <w:fldChar w:fldCharType="separate"/>
            </w:r>
            <w:r>
              <w:rPr>
                <w:noProof/>
                <w:webHidden/>
              </w:rPr>
              <w:t>8</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59" w:history="1">
            <w:r w:rsidRPr="008F5CB9">
              <w:rPr>
                <w:rStyle w:val="Hyperlink"/>
                <w:noProof/>
              </w:rPr>
              <w:t>Ablauf des Testens</w:t>
            </w:r>
            <w:r>
              <w:rPr>
                <w:noProof/>
                <w:webHidden/>
              </w:rPr>
              <w:tab/>
            </w:r>
            <w:r>
              <w:rPr>
                <w:noProof/>
                <w:webHidden/>
              </w:rPr>
              <w:fldChar w:fldCharType="begin"/>
            </w:r>
            <w:r>
              <w:rPr>
                <w:noProof/>
                <w:webHidden/>
              </w:rPr>
              <w:instrText xml:space="preserve"> PAGEREF _Toc531858459 \h </w:instrText>
            </w:r>
            <w:r>
              <w:rPr>
                <w:noProof/>
                <w:webHidden/>
              </w:rPr>
            </w:r>
            <w:r>
              <w:rPr>
                <w:noProof/>
                <w:webHidden/>
              </w:rPr>
              <w:fldChar w:fldCharType="separate"/>
            </w:r>
            <w:r>
              <w:rPr>
                <w:noProof/>
                <w:webHidden/>
              </w:rPr>
              <w:t>8</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60" w:history="1">
            <w:r w:rsidRPr="008F5CB9">
              <w:rPr>
                <w:rStyle w:val="Hyperlink"/>
                <w:noProof/>
              </w:rPr>
              <w:t>Bewertung</w:t>
            </w:r>
            <w:r>
              <w:rPr>
                <w:noProof/>
                <w:webHidden/>
              </w:rPr>
              <w:tab/>
            </w:r>
            <w:r>
              <w:rPr>
                <w:noProof/>
                <w:webHidden/>
              </w:rPr>
              <w:fldChar w:fldCharType="begin"/>
            </w:r>
            <w:r>
              <w:rPr>
                <w:noProof/>
                <w:webHidden/>
              </w:rPr>
              <w:instrText xml:space="preserve"> PAGEREF _Toc531858460 \h </w:instrText>
            </w:r>
            <w:r>
              <w:rPr>
                <w:noProof/>
                <w:webHidden/>
              </w:rPr>
            </w:r>
            <w:r>
              <w:rPr>
                <w:noProof/>
                <w:webHidden/>
              </w:rPr>
              <w:fldChar w:fldCharType="separate"/>
            </w:r>
            <w:r>
              <w:rPr>
                <w:noProof/>
                <w:webHidden/>
              </w:rPr>
              <w:t>9</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1" w:history="1">
            <w:r w:rsidRPr="008F5CB9">
              <w:rPr>
                <w:rStyle w:val="Hyperlink"/>
                <w:noProof/>
              </w:rPr>
              <w:t>Allgemeiner Ablauf des Projekts</w:t>
            </w:r>
            <w:r>
              <w:rPr>
                <w:noProof/>
                <w:webHidden/>
              </w:rPr>
              <w:tab/>
            </w:r>
            <w:r>
              <w:rPr>
                <w:noProof/>
                <w:webHidden/>
              </w:rPr>
              <w:fldChar w:fldCharType="begin"/>
            </w:r>
            <w:r>
              <w:rPr>
                <w:noProof/>
                <w:webHidden/>
              </w:rPr>
              <w:instrText xml:space="preserve"> PAGEREF _Toc531858461 \h </w:instrText>
            </w:r>
            <w:r>
              <w:rPr>
                <w:noProof/>
                <w:webHidden/>
              </w:rPr>
            </w:r>
            <w:r>
              <w:rPr>
                <w:noProof/>
                <w:webHidden/>
              </w:rPr>
              <w:fldChar w:fldCharType="separate"/>
            </w:r>
            <w:r>
              <w:rPr>
                <w:noProof/>
                <w:webHidden/>
              </w:rPr>
              <w:t>9</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2" w:history="1">
            <w:r w:rsidRPr="008F5CB9">
              <w:rPr>
                <w:rStyle w:val="Hyperlink"/>
                <w:noProof/>
              </w:rPr>
              <w:t>Abweichung in der Zeitplanung</w:t>
            </w:r>
            <w:r>
              <w:rPr>
                <w:noProof/>
                <w:webHidden/>
              </w:rPr>
              <w:tab/>
            </w:r>
            <w:r>
              <w:rPr>
                <w:noProof/>
                <w:webHidden/>
              </w:rPr>
              <w:fldChar w:fldCharType="begin"/>
            </w:r>
            <w:r>
              <w:rPr>
                <w:noProof/>
                <w:webHidden/>
              </w:rPr>
              <w:instrText xml:space="preserve"> PAGEREF _Toc531858462 \h </w:instrText>
            </w:r>
            <w:r>
              <w:rPr>
                <w:noProof/>
                <w:webHidden/>
              </w:rPr>
            </w:r>
            <w:r>
              <w:rPr>
                <w:noProof/>
                <w:webHidden/>
              </w:rPr>
              <w:fldChar w:fldCharType="separate"/>
            </w:r>
            <w:r>
              <w:rPr>
                <w:noProof/>
                <w:webHidden/>
              </w:rPr>
              <w:t>9</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3" w:history="1">
            <w:r w:rsidRPr="008F5CB9">
              <w:rPr>
                <w:rStyle w:val="Hyperlink"/>
                <w:noProof/>
              </w:rPr>
              <w:t>Abweichungen in den Muss-, Soll- und Kann-Ziele</w:t>
            </w:r>
            <w:r>
              <w:rPr>
                <w:noProof/>
                <w:webHidden/>
              </w:rPr>
              <w:tab/>
            </w:r>
            <w:r>
              <w:rPr>
                <w:noProof/>
                <w:webHidden/>
              </w:rPr>
              <w:fldChar w:fldCharType="begin"/>
            </w:r>
            <w:r>
              <w:rPr>
                <w:noProof/>
                <w:webHidden/>
              </w:rPr>
              <w:instrText xml:space="preserve"> PAGEREF _Toc531858463 \h </w:instrText>
            </w:r>
            <w:r>
              <w:rPr>
                <w:noProof/>
                <w:webHidden/>
              </w:rPr>
            </w:r>
            <w:r>
              <w:rPr>
                <w:noProof/>
                <w:webHidden/>
              </w:rPr>
              <w:fldChar w:fldCharType="separate"/>
            </w:r>
            <w:r>
              <w:rPr>
                <w:noProof/>
                <w:webHidden/>
              </w:rPr>
              <w:t>10</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4" w:history="1">
            <w:r w:rsidRPr="008F5CB9">
              <w:rPr>
                <w:rStyle w:val="Hyperlink"/>
                <w:noProof/>
              </w:rPr>
              <w:t>Abweichungen von Ergebnissen aus der Analyse- und Planungsphase</w:t>
            </w:r>
            <w:r>
              <w:rPr>
                <w:noProof/>
                <w:webHidden/>
              </w:rPr>
              <w:tab/>
            </w:r>
            <w:r>
              <w:rPr>
                <w:noProof/>
                <w:webHidden/>
              </w:rPr>
              <w:fldChar w:fldCharType="begin"/>
            </w:r>
            <w:r>
              <w:rPr>
                <w:noProof/>
                <w:webHidden/>
              </w:rPr>
              <w:instrText xml:space="preserve"> PAGEREF _Toc531858464 \h </w:instrText>
            </w:r>
            <w:r>
              <w:rPr>
                <w:noProof/>
                <w:webHidden/>
              </w:rPr>
            </w:r>
            <w:r>
              <w:rPr>
                <w:noProof/>
                <w:webHidden/>
              </w:rPr>
              <w:fldChar w:fldCharType="separate"/>
            </w:r>
            <w:r>
              <w:rPr>
                <w:noProof/>
                <w:webHidden/>
              </w:rPr>
              <w:t>11</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5" w:history="1">
            <w:r w:rsidRPr="008F5CB9">
              <w:rPr>
                <w:rStyle w:val="Hyperlink"/>
                <w:noProof/>
              </w:rPr>
              <w:t>Abweichungen in der Qualitätskontrolle</w:t>
            </w:r>
            <w:r>
              <w:rPr>
                <w:noProof/>
                <w:webHidden/>
              </w:rPr>
              <w:tab/>
            </w:r>
            <w:r>
              <w:rPr>
                <w:noProof/>
                <w:webHidden/>
              </w:rPr>
              <w:fldChar w:fldCharType="begin"/>
            </w:r>
            <w:r>
              <w:rPr>
                <w:noProof/>
                <w:webHidden/>
              </w:rPr>
              <w:instrText xml:space="preserve"> PAGEREF _Toc531858465 \h </w:instrText>
            </w:r>
            <w:r>
              <w:rPr>
                <w:noProof/>
                <w:webHidden/>
              </w:rPr>
            </w:r>
            <w:r>
              <w:rPr>
                <w:noProof/>
                <w:webHidden/>
              </w:rPr>
              <w:fldChar w:fldCharType="separate"/>
            </w:r>
            <w:r>
              <w:rPr>
                <w:noProof/>
                <w:webHidden/>
              </w:rPr>
              <w:t>11</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6" w:history="1">
            <w:r w:rsidRPr="008F5CB9">
              <w:rPr>
                <w:rStyle w:val="Hyperlink"/>
                <w:noProof/>
              </w:rPr>
              <w:t>Abweichungen in der Kostenplanung</w:t>
            </w:r>
            <w:r>
              <w:rPr>
                <w:noProof/>
                <w:webHidden/>
              </w:rPr>
              <w:tab/>
            </w:r>
            <w:r>
              <w:rPr>
                <w:noProof/>
                <w:webHidden/>
              </w:rPr>
              <w:fldChar w:fldCharType="begin"/>
            </w:r>
            <w:r>
              <w:rPr>
                <w:noProof/>
                <w:webHidden/>
              </w:rPr>
              <w:instrText xml:space="preserve"> PAGEREF _Toc531858466 \h </w:instrText>
            </w:r>
            <w:r>
              <w:rPr>
                <w:noProof/>
                <w:webHidden/>
              </w:rPr>
            </w:r>
            <w:r>
              <w:rPr>
                <w:noProof/>
                <w:webHidden/>
              </w:rPr>
              <w:fldChar w:fldCharType="separate"/>
            </w:r>
            <w:r>
              <w:rPr>
                <w:noProof/>
                <w:webHidden/>
              </w:rPr>
              <w:t>11</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67" w:history="1">
            <w:r w:rsidRPr="008F5CB9">
              <w:rPr>
                <w:rStyle w:val="Hyperlink"/>
                <w:noProof/>
              </w:rPr>
              <w:t>Mehrwert geschaffen?</w:t>
            </w:r>
            <w:r>
              <w:rPr>
                <w:noProof/>
                <w:webHidden/>
              </w:rPr>
              <w:tab/>
            </w:r>
            <w:r>
              <w:rPr>
                <w:noProof/>
                <w:webHidden/>
              </w:rPr>
              <w:fldChar w:fldCharType="begin"/>
            </w:r>
            <w:r>
              <w:rPr>
                <w:noProof/>
                <w:webHidden/>
              </w:rPr>
              <w:instrText xml:space="preserve"> PAGEREF _Toc531858467 \h </w:instrText>
            </w:r>
            <w:r>
              <w:rPr>
                <w:noProof/>
                <w:webHidden/>
              </w:rPr>
            </w:r>
            <w:r>
              <w:rPr>
                <w:noProof/>
                <w:webHidden/>
              </w:rPr>
              <w:fldChar w:fldCharType="separate"/>
            </w:r>
            <w:r>
              <w:rPr>
                <w:noProof/>
                <w:webHidden/>
              </w:rPr>
              <w:t>12</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68" w:history="1">
            <w:r w:rsidRPr="008F5CB9">
              <w:rPr>
                <w:rStyle w:val="Hyperlink"/>
                <w:noProof/>
              </w:rPr>
              <w:t>Benutzerhandbuch</w:t>
            </w:r>
            <w:r>
              <w:rPr>
                <w:noProof/>
                <w:webHidden/>
              </w:rPr>
              <w:tab/>
            </w:r>
            <w:r>
              <w:rPr>
                <w:noProof/>
                <w:webHidden/>
              </w:rPr>
              <w:fldChar w:fldCharType="begin"/>
            </w:r>
            <w:r>
              <w:rPr>
                <w:noProof/>
                <w:webHidden/>
              </w:rPr>
              <w:instrText xml:space="preserve"> PAGEREF _Toc531858468 \h </w:instrText>
            </w:r>
            <w:r>
              <w:rPr>
                <w:noProof/>
                <w:webHidden/>
              </w:rPr>
            </w:r>
            <w:r>
              <w:rPr>
                <w:noProof/>
                <w:webHidden/>
              </w:rPr>
              <w:fldChar w:fldCharType="separate"/>
            </w:r>
            <w:r>
              <w:rPr>
                <w:noProof/>
                <w:webHidden/>
              </w:rPr>
              <w:t>12</w:t>
            </w:r>
            <w:r>
              <w:rPr>
                <w:noProof/>
                <w:webHidden/>
              </w:rPr>
              <w:fldChar w:fldCharType="end"/>
            </w:r>
          </w:hyperlink>
        </w:p>
        <w:p w:rsidR="00304758" w:rsidRDefault="00304758">
          <w:pPr>
            <w:pStyle w:val="Verzeichnis1"/>
            <w:tabs>
              <w:tab w:val="right" w:leader="dot" w:pos="9062"/>
            </w:tabs>
            <w:rPr>
              <w:rFonts w:eastAsiaTheme="minorEastAsia"/>
              <w:noProof/>
              <w:lang w:eastAsia="de-DE"/>
            </w:rPr>
          </w:pPr>
          <w:hyperlink w:anchor="_Toc531858469" w:history="1">
            <w:r w:rsidRPr="008F5CB9">
              <w:rPr>
                <w:rStyle w:val="Hyperlink"/>
                <w:noProof/>
              </w:rPr>
              <w:t>Anhang</w:t>
            </w:r>
            <w:r>
              <w:rPr>
                <w:noProof/>
                <w:webHidden/>
              </w:rPr>
              <w:tab/>
            </w:r>
            <w:r>
              <w:rPr>
                <w:noProof/>
                <w:webHidden/>
              </w:rPr>
              <w:fldChar w:fldCharType="begin"/>
            </w:r>
            <w:r>
              <w:rPr>
                <w:noProof/>
                <w:webHidden/>
              </w:rPr>
              <w:instrText xml:space="preserve"> PAGEREF _Toc531858469 \h </w:instrText>
            </w:r>
            <w:r>
              <w:rPr>
                <w:noProof/>
                <w:webHidden/>
              </w:rPr>
            </w:r>
            <w:r>
              <w:rPr>
                <w:noProof/>
                <w:webHidden/>
              </w:rPr>
              <w:fldChar w:fldCharType="separate"/>
            </w:r>
            <w:r>
              <w:rPr>
                <w:noProof/>
                <w:webHidden/>
              </w:rPr>
              <w:t>12</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70" w:history="1">
            <w:r w:rsidRPr="008F5CB9">
              <w:rPr>
                <w:rStyle w:val="Hyperlink"/>
                <w:noProof/>
              </w:rPr>
              <w:t>Pflichtenheft</w:t>
            </w:r>
            <w:r>
              <w:rPr>
                <w:noProof/>
                <w:webHidden/>
              </w:rPr>
              <w:tab/>
            </w:r>
            <w:r>
              <w:rPr>
                <w:noProof/>
                <w:webHidden/>
              </w:rPr>
              <w:fldChar w:fldCharType="begin"/>
            </w:r>
            <w:r>
              <w:rPr>
                <w:noProof/>
                <w:webHidden/>
              </w:rPr>
              <w:instrText xml:space="preserve"> PAGEREF _Toc531858470 \h </w:instrText>
            </w:r>
            <w:r>
              <w:rPr>
                <w:noProof/>
                <w:webHidden/>
              </w:rPr>
            </w:r>
            <w:r>
              <w:rPr>
                <w:noProof/>
                <w:webHidden/>
              </w:rPr>
              <w:fldChar w:fldCharType="separate"/>
            </w:r>
            <w:r>
              <w:rPr>
                <w:noProof/>
                <w:webHidden/>
              </w:rPr>
              <w:t>12</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71" w:history="1">
            <w:r w:rsidRPr="008F5CB9">
              <w:rPr>
                <w:rStyle w:val="Hyperlink"/>
                <w:noProof/>
              </w:rPr>
              <w:t>Graphische Darstellungen (Struktogramm, UML, ER-Diagramme)</w:t>
            </w:r>
            <w:r>
              <w:rPr>
                <w:noProof/>
                <w:webHidden/>
              </w:rPr>
              <w:tab/>
            </w:r>
            <w:r>
              <w:rPr>
                <w:noProof/>
                <w:webHidden/>
              </w:rPr>
              <w:fldChar w:fldCharType="begin"/>
            </w:r>
            <w:r>
              <w:rPr>
                <w:noProof/>
                <w:webHidden/>
              </w:rPr>
              <w:instrText xml:space="preserve"> PAGEREF _Toc531858471 \h </w:instrText>
            </w:r>
            <w:r>
              <w:rPr>
                <w:noProof/>
                <w:webHidden/>
              </w:rPr>
            </w:r>
            <w:r>
              <w:rPr>
                <w:noProof/>
                <w:webHidden/>
              </w:rPr>
              <w:fldChar w:fldCharType="separate"/>
            </w:r>
            <w:r>
              <w:rPr>
                <w:noProof/>
                <w:webHidden/>
              </w:rPr>
              <w:t>12</w:t>
            </w:r>
            <w:r>
              <w:rPr>
                <w:noProof/>
                <w:webHidden/>
              </w:rPr>
              <w:fldChar w:fldCharType="end"/>
            </w:r>
          </w:hyperlink>
        </w:p>
        <w:p w:rsidR="00304758" w:rsidRDefault="00304758">
          <w:pPr>
            <w:pStyle w:val="Verzeichnis2"/>
            <w:tabs>
              <w:tab w:val="right" w:leader="dot" w:pos="9062"/>
            </w:tabs>
            <w:rPr>
              <w:rFonts w:eastAsiaTheme="minorEastAsia"/>
              <w:noProof/>
              <w:lang w:eastAsia="de-DE"/>
            </w:rPr>
          </w:pPr>
          <w:hyperlink w:anchor="_Toc531858472" w:history="1">
            <w:r w:rsidRPr="008F5CB9">
              <w:rPr>
                <w:rStyle w:val="Hyperlink"/>
                <w:noProof/>
              </w:rPr>
              <w:t>Testprotokolle</w:t>
            </w:r>
            <w:r>
              <w:rPr>
                <w:noProof/>
                <w:webHidden/>
              </w:rPr>
              <w:tab/>
            </w:r>
            <w:r>
              <w:rPr>
                <w:noProof/>
                <w:webHidden/>
              </w:rPr>
              <w:fldChar w:fldCharType="begin"/>
            </w:r>
            <w:r>
              <w:rPr>
                <w:noProof/>
                <w:webHidden/>
              </w:rPr>
              <w:instrText xml:space="preserve"> PAGEREF _Toc531858472 \h </w:instrText>
            </w:r>
            <w:r>
              <w:rPr>
                <w:noProof/>
                <w:webHidden/>
              </w:rPr>
            </w:r>
            <w:r>
              <w:rPr>
                <w:noProof/>
                <w:webHidden/>
              </w:rPr>
              <w:fldChar w:fldCharType="separate"/>
            </w:r>
            <w:r>
              <w:rPr>
                <w:noProof/>
                <w:webHidden/>
              </w:rPr>
              <w:t>12</w:t>
            </w:r>
            <w:r>
              <w:rPr>
                <w:noProof/>
                <w:webHidden/>
              </w:rPr>
              <w:fldChar w:fldCharType="end"/>
            </w:r>
          </w:hyperlink>
        </w:p>
        <w:p w:rsidR="0015685C" w:rsidRDefault="0015685C">
          <w:r>
            <w:rPr>
              <w:b/>
              <w:bCs/>
            </w:rPr>
            <w:fldChar w:fldCharType="end"/>
          </w:r>
        </w:p>
      </w:sdtContent>
    </w:sdt>
    <w:p w:rsidR="00F3474B" w:rsidRDefault="0015685C">
      <w:pPr>
        <w:spacing w:line="259" w:lineRule="auto"/>
        <w:jc w:val="left"/>
        <w:sectPr w:rsidR="00F3474B">
          <w:footerReference w:type="default" r:id="rId9"/>
          <w:pgSz w:w="11906" w:h="16838"/>
          <w:pgMar w:top="1417" w:right="1417" w:bottom="1134" w:left="1417" w:header="708" w:footer="708" w:gutter="0"/>
          <w:cols w:space="708"/>
          <w:docGrid w:linePitch="360"/>
        </w:sectPr>
      </w:pPr>
      <w:r>
        <w:br w:type="page"/>
      </w:r>
    </w:p>
    <w:p w:rsidR="00F80100" w:rsidRDefault="0015685C" w:rsidP="0015685C">
      <w:pPr>
        <w:pStyle w:val="berschrift1"/>
      </w:pPr>
      <w:bookmarkStart w:id="47" w:name="_Toc531858441"/>
      <w:r>
        <w:lastRenderedPageBreak/>
        <w:t>Einführung</w:t>
      </w:r>
      <w:bookmarkEnd w:id="47"/>
    </w:p>
    <w:p w:rsidR="00CE6522" w:rsidRDefault="0015685C" w:rsidP="00CE6522">
      <w:pPr>
        <w:pStyle w:val="berschrift2"/>
      </w:pPr>
      <w:bookmarkStart w:id="48" w:name="_Toc531858442"/>
      <w:r>
        <w:t>Kundenauftrag</w:t>
      </w:r>
      <w:bookmarkEnd w:id="48"/>
    </w:p>
    <w:p w:rsidR="00CE6522" w:rsidRPr="005027B8" w:rsidRDefault="00175AAF" w:rsidP="00CE6522">
      <w:r>
        <w:t xml:space="preserve">Das Projekt des Antrags- und Formularerstellungstool wurde uns am 13.11.2018 vorgeschlagen. Der Kunde ist das Kollegium des ATIW Berufskollegs gGmbH Paderborn, Ansprechpartner ist Herr Böhmer. Es handelt sich um ein Tool, das die internen Prozesse in der Berufsschule ATIW in Paderborn vereinfachen soll, da aktuell grundlegende Formulare noch in Papierform angefertigt und genehmigt werden. </w:t>
      </w:r>
      <w:r w:rsidR="00CE6522">
        <w:t xml:space="preserve">Es </w:t>
      </w:r>
      <w:r w:rsidR="00CE6522" w:rsidRPr="00CE6522">
        <w:t>ist datiert auf den 07.12.2018</w:t>
      </w:r>
      <w:r w:rsidR="000A0DC4">
        <w:t>.</w:t>
      </w:r>
    </w:p>
    <w:p w:rsidR="00CE6522" w:rsidRDefault="00CE6522" w:rsidP="00CE6522">
      <w:pPr>
        <w:pStyle w:val="berschrift3"/>
      </w:pPr>
      <w:bookmarkStart w:id="49" w:name="_Toc530120598"/>
      <w:bookmarkStart w:id="50" w:name="_Toc531241877"/>
      <w:bookmarkStart w:id="51" w:name="_Toc531858443"/>
      <w:r>
        <w:t>Ist-Zustand</w:t>
      </w:r>
      <w:bookmarkEnd w:id="49"/>
      <w:bookmarkEnd w:id="50"/>
      <w:bookmarkEnd w:id="51"/>
    </w:p>
    <w:p w:rsidR="004B7CB9" w:rsidRPr="00855012" w:rsidRDefault="004B7CB9" w:rsidP="004B7CB9">
      <w:pPr>
        <w:rPr>
          <w:ins w:id="52" w:author="Julius Nordhues" w:date="2018-11-20T07:47:00Z"/>
        </w:rPr>
      </w:pPr>
      <w:bookmarkStart w:id="53" w:name="_Toc531241878"/>
      <w:bookmarkStart w:id="54" w:name="_Ref531695285"/>
      <w:ins w:id="55" w:author="Julius Nordhues" w:date="2018-11-20T07:47:00Z">
        <w:r w:rsidRPr="00855012">
          <w:t>Das Problem des Kollegiums ist das interne Antrag</w:t>
        </w:r>
      </w:ins>
      <w:r>
        <w:t>s</w:t>
      </w:r>
      <w:ins w:id="56" w:author="Julius Nordhues" w:date="2018-11-20T07:47:00Z">
        <w:r w:rsidRPr="00855012">
          <w:t xml:space="preserve">- und Formularwesen. </w:t>
        </w:r>
      </w:ins>
      <w:r>
        <w:t>Der</w:t>
      </w:r>
      <w:ins w:id="57" w:author="Julius Nordhues" w:date="2018-11-20T07:47:00Z">
        <w:r w:rsidRPr="00855012">
          <w:t xml:space="preserve">zeit müssen Anträge </w:t>
        </w:r>
      </w:ins>
      <w:r>
        <w:t>über verschiedenste</w:t>
      </w:r>
      <w:ins w:id="58" w:author="Julius Nordhues" w:date="2018-11-20T07:47:00Z">
        <w:r w:rsidRPr="00855012">
          <w:t xml:space="preserve"> Word- bzw. PDF Vorlagen ausgefüllt, ausgedruckt und unterschrieben werden, bevor Sie zu Fuß an die nächst höhere Instanz weitergeleitet werden. </w:t>
        </w:r>
      </w:ins>
      <w:r>
        <w:t xml:space="preserve">Das bestehende System ist folglich sehr fehleranfällig. Dokumente gehen verloren, Fristen werden nicht eingehalten und falsche Angaben werden gemacht. </w:t>
      </w:r>
      <w:ins w:id="59" w:author="Julius Nordhues" w:date="2018-11-20T07:47:00Z">
        <w:r w:rsidRPr="00855012">
          <w:t>Anträge in Papierform erzeugen</w:t>
        </w:r>
      </w:ins>
      <w:r>
        <w:t xml:space="preserve"> darüber hinaus</w:t>
      </w:r>
      <w:ins w:id="60" w:author="Julius Nordhues" w:date="2018-11-20T07:47:00Z">
        <w:r w:rsidRPr="00855012">
          <w:t xml:space="preserve"> unnötigen bürokratischen Aufwand, der sich durch digitale Abläufe reduzieren ließe. Dementsprechend beauftragt uns das Berufskolleg eine Lösung für Ihre Antrags- und Formularbearbeitung zu entwickeln. </w:t>
        </w:r>
      </w:ins>
    </w:p>
    <w:p w:rsidR="00CE6522" w:rsidRDefault="00CE6522" w:rsidP="00CE6522">
      <w:pPr>
        <w:pStyle w:val="berschrift3"/>
      </w:pPr>
      <w:bookmarkStart w:id="61" w:name="_Toc531858444"/>
      <w:r>
        <w:t>Soll-Zustand</w:t>
      </w:r>
      <w:bookmarkEnd w:id="53"/>
      <w:bookmarkEnd w:id="54"/>
      <w:bookmarkEnd w:id="61"/>
    </w:p>
    <w:p w:rsidR="00A6709D" w:rsidRPr="00374DEB" w:rsidRDefault="00A6709D" w:rsidP="00A6709D">
      <w:pPr>
        <w:rPr>
          <w:ins w:id="62" w:author="Julius Nordhues" w:date="2018-11-20T07:49:00Z"/>
        </w:rPr>
      </w:pPr>
      <w:r>
        <w:t>Kundenseitig bestehen keine konkreten Anforderungen an die Lösung</w:t>
      </w:r>
      <w:ins w:id="63" w:author="Julius Nordhues" w:date="2018-11-20T07:47:00Z">
        <w:r w:rsidRPr="00855012">
          <w:t>.</w:t>
        </w:r>
      </w:ins>
      <w:r>
        <w:t xml:space="preserve"> Es wurde jedoch darum gebeten, das System zu vereinheitlichen und zu vereinfachen. Ob das zum Beispiel durch eine eigene Cloud oder Datenbank geregelt werden soll, wurde nicht erwähnt.</w:t>
      </w:r>
    </w:p>
    <w:p w:rsidR="00A6709D" w:rsidRDefault="00A6709D" w:rsidP="00A6709D">
      <w:pPr>
        <w:rPr>
          <w:ins w:id="64" w:author="Julius Nordhues" w:date="2018-11-20T07:49:00Z"/>
        </w:rPr>
      </w:pPr>
      <w:ins w:id="65" w:author="Julius Nordhues" w:date="2018-11-20T07:49:00Z">
        <w:r>
          <w:t>Das Projektteam schlägt eine Stand</w:t>
        </w:r>
      </w:ins>
      <w:r>
        <w:t>-</w:t>
      </w:r>
      <w:proofErr w:type="spellStart"/>
      <w:ins w:id="66" w:author="Julius Nordhues" w:date="2018-11-20T07:49:00Z">
        <w:r w:rsidRPr="00404A94">
          <w:t>Alone</w:t>
        </w:r>
      </w:ins>
      <w:proofErr w:type="spellEnd"/>
      <w:r>
        <w:t>-</w:t>
      </w:r>
      <w:ins w:id="67" w:author="Julius Nordhues" w:date="2018-11-20T07:49:00Z">
        <w:r>
          <w:t xml:space="preserve">Lösung vor. Diese verwaltet alle </w:t>
        </w:r>
      </w:ins>
      <w:r>
        <w:t>Prozesse</w:t>
      </w:r>
      <w:ins w:id="68" w:author="Julius Nordhues" w:date="2018-11-20T07:49:00Z">
        <w:r>
          <w:t xml:space="preserve"> und Formular</w:t>
        </w:r>
      </w:ins>
      <w:r>
        <w:t>vorlagen</w:t>
      </w:r>
      <w:ins w:id="69" w:author="Julius Nordhues" w:date="2018-11-20T07:49:00Z">
        <w:r>
          <w:t xml:space="preserve"> an einem zentralen Ort. </w:t>
        </w:r>
      </w:ins>
      <w:r>
        <w:t>Prozesse sind konkrete Abläufe die beschreiben, wie ein Antrag ausgefüllt, weitergeleitet und bestätigt werden soll.</w:t>
      </w:r>
      <w:ins w:id="70" w:author="Julius Nordhues" w:date="2018-11-20T07:49:00Z">
        <w:r>
          <w:t xml:space="preserve"> Die Anträge und Prozesse sollen über ein XML-Fil</w:t>
        </w:r>
      </w:ins>
      <w:r>
        <w:t>e beschrieben und digitalisiert werden</w:t>
      </w:r>
      <w:ins w:id="71" w:author="Julius Nordhues" w:date="2018-11-20T07:49:00Z">
        <w:r>
          <w:t>. XML-Files werden vorgeschlagen, da XML (Extended Markup Language) einfach und schnell erlernbar ist, sodass auch eine einfache Hilfskraft Prozesse schreiben</w:t>
        </w:r>
      </w:ins>
      <w:r>
        <w:t xml:space="preserve"> und anpassen</w:t>
      </w:r>
      <w:ins w:id="72" w:author="Julius Nordhues" w:date="2018-11-20T07:49:00Z">
        <w:r>
          <w:t xml:space="preserve"> kann. Außerdem dient es der Beschreibung des Gesamtprozesses mit all seinen benötigten Daten und Verantwortlichen und gibt gleichzeitig Namenskonventionen für die Datenbank und Vorlagenerstellung vor</w:t>
        </w:r>
      </w:ins>
      <w:r>
        <w:t>.</w:t>
      </w:r>
    </w:p>
    <w:p w:rsidR="00A6709D" w:rsidRDefault="00A6709D" w:rsidP="00A6709D">
      <w:pPr>
        <w:rPr>
          <w:ins w:id="73" w:author="Julius Nordhues" w:date="2018-11-20T07:49:00Z"/>
        </w:rPr>
      </w:pPr>
      <w:ins w:id="74" w:author="Julius Nordhues" w:date="2018-11-20T07:49:00Z">
        <w:r>
          <w:t>Unser Tool erlaubt es jede</w:t>
        </w:r>
      </w:ins>
      <w:r>
        <w:t>rze</w:t>
      </w:r>
      <w:ins w:id="75" w:author="Julius Nordhues" w:date="2018-11-20T07:49:00Z">
        <w:r>
          <w:t xml:space="preserve">it weitere XML Files einzulesen. </w:t>
        </w:r>
      </w:ins>
      <w:r>
        <w:t>Das</w:t>
      </w:r>
      <w:ins w:id="76" w:author="Julius Nordhues" w:date="2018-11-20T07:49:00Z">
        <w:r>
          <w:t xml:space="preserve"> bedeutet, dass</w:t>
        </w:r>
      </w:ins>
      <w:r>
        <w:t xml:space="preserve"> im Nachhinein</w:t>
      </w:r>
      <w:ins w:id="77" w:author="Julius Nordhues" w:date="2018-11-20T07:49:00Z">
        <w:r>
          <w:t xml:space="preserve"> immer neue Anträge und Prozesse ins Tool </w:t>
        </w:r>
      </w:ins>
      <w:r>
        <w:t>eingebunden</w:t>
      </w:r>
      <w:ins w:id="78" w:author="Julius Nordhues" w:date="2018-11-20T07:49:00Z">
        <w:r>
          <w:t xml:space="preserve"> werden können. </w:t>
        </w:r>
      </w:ins>
    </w:p>
    <w:p w:rsidR="00A6709D" w:rsidRPr="004D6433" w:rsidRDefault="00A6709D">
      <w:pPr>
        <w:pPrChange w:id="79" w:author="Julius Nordhues" w:date="2018-11-20T14:22:00Z">
          <w:pPr>
            <w:pStyle w:val="berschrift2"/>
          </w:pPr>
        </w:pPrChange>
      </w:pPr>
      <w:ins w:id="80" w:author="Julius Nordhues" w:date="2018-11-20T07:49:00Z">
        <w:r>
          <w:t>Zur Papierform kann durch explizite Anweisung in der XML-Datei in Form eines Belegs jederzeit zurückgekehrt werden.</w:t>
        </w:r>
      </w:ins>
    </w:p>
    <w:p w:rsidR="00A6709D" w:rsidRDefault="00A6709D" w:rsidP="00A6709D">
      <w:r>
        <w:t>Bestmöglich sollte ein Tool erstellt werden, welches das händische Ausfüllen der Vorlagen ersetzt und die zu prüfenden Daten in einer Datenbank abbilden kann. Dies sollte den Zeit- und Papier- bzw. Laufaufwand deutlich senken.</w:t>
      </w:r>
    </w:p>
    <w:p w:rsidR="007A39EC" w:rsidRDefault="00F80100" w:rsidP="00F80100">
      <w:r>
        <w:t xml:space="preserve">Der Mehrwert des Kunden entsteht über ein einheitliches System </w:t>
      </w:r>
      <w:r w:rsidR="00157624">
        <w:t>über das</w:t>
      </w:r>
      <w:r>
        <w:t xml:space="preserve"> die vielen Dokumentenvorlagen verwaltet werden können. Außerdem wird der bürokratische Aufwand maßgeblich gemindert, da zum Beispiel Anträge nicht mehr verloren gehen können.</w:t>
      </w:r>
    </w:p>
    <w:p w:rsidR="007A39EC" w:rsidRDefault="007A39EC">
      <w:pPr>
        <w:spacing w:line="259" w:lineRule="auto"/>
        <w:jc w:val="left"/>
      </w:pPr>
      <w:r>
        <w:br w:type="page"/>
      </w:r>
    </w:p>
    <w:p w:rsidR="00245859" w:rsidRDefault="00245859" w:rsidP="00245859">
      <w:pPr>
        <w:pStyle w:val="berschrift4"/>
      </w:pPr>
      <w:r>
        <w:lastRenderedPageBreak/>
        <w:t>Ziele</w:t>
      </w:r>
      <w:r w:rsidR="007A39EC">
        <w:t xml:space="preserve"> und Funktionen</w:t>
      </w:r>
    </w:p>
    <w:p w:rsidR="007A39EC" w:rsidRDefault="007A39EC" w:rsidP="007A39EC">
      <w:r>
        <w:t xml:space="preserve">Das Hauptziel ist es </w:t>
      </w:r>
      <w:r w:rsidR="00DA1939">
        <w:t>eine funktionierende Software</w:t>
      </w:r>
      <w:r>
        <w:t xml:space="preserve"> zu </w:t>
      </w:r>
      <w:r w:rsidR="00157624">
        <w:t>entwickeln</w:t>
      </w:r>
      <w:r>
        <w:t xml:space="preserve">, </w:t>
      </w:r>
      <w:r w:rsidR="00157624">
        <w:t>die die oben genannten Ziele erfüllt, ohne dabei in seiner Komplexität den Rahmen zu sprengen.</w:t>
      </w:r>
      <w:r w:rsidR="00DA1939">
        <w:t xml:space="preserve"> </w:t>
      </w:r>
      <w:r w:rsidR="00157624">
        <w:t>Die Muss-Funktionen legen in diesem Sinne dar, welche Ziele unter allen Umständen zu erreichen sind.</w:t>
      </w:r>
    </w:p>
    <w:p w:rsidR="00245859" w:rsidRDefault="00DA1939" w:rsidP="00DA1939">
      <w:r>
        <w:t xml:space="preserve">XML-Prozessdateien werden automatisch auf Syntax und Struktur </w:t>
      </w:r>
      <w:r w:rsidR="00157624">
        <w:t>geprüft</w:t>
      </w:r>
      <w:r>
        <w:t>, ausgelesen und erzeugen daraus das User Interface</w:t>
      </w:r>
      <w:r w:rsidR="00157624">
        <w:t>, das als direkter Ersatz für die ursprünglichen Formulare dient</w:t>
      </w:r>
      <w:r>
        <w:t>.</w:t>
      </w:r>
      <w:r w:rsidR="00157624">
        <w:t xml:space="preserve"> In diesem erschienen zum Beispiel die Datumsfelder etc. eines Urlaubsantrags. </w:t>
      </w:r>
      <w:r>
        <w:t xml:space="preserve"> </w:t>
      </w:r>
    </w:p>
    <w:p w:rsidR="00B03333" w:rsidRDefault="00B90C44" w:rsidP="00B90C44">
      <w:r>
        <w:t>Das User Interface</w:t>
      </w:r>
      <w:r w:rsidR="003039AA">
        <w:t xml:space="preserve"> </w:t>
      </w:r>
      <w:r>
        <w:t>ist</w:t>
      </w:r>
      <w:r w:rsidR="003039AA">
        <w:t xml:space="preserve"> somit</w:t>
      </w:r>
      <w:r>
        <w:t xml:space="preserve"> Teil des beschriebenen Prozesses. Der Prozess soll ermöglichen Genehmigungen einzuholen, sowie Zielpersonen für Genehmigungen auszuwählen und wenn Beleg</w:t>
      </w:r>
      <w:r w:rsidR="00DA1939">
        <w:t>e</w:t>
      </w:r>
      <w:r>
        <w:t xml:space="preserve"> von Nöten </w:t>
      </w:r>
      <w:r w:rsidR="00DA1939">
        <w:t>sind</w:t>
      </w:r>
      <w:r>
        <w:t>, diesen automatisch auszufüllen</w:t>
      </w:r>
      <w:r w:rsidR="003039AA">
        <w:t xml:space="preserve"> und zu speichern</w:t>
      </w:r>
      <w:r>
        <w:t>.</w:t>
      </w:r>
    </w:p>
    <w:p w:rsidR="00B90C44" w:rsidRDefault="00B90C44" w:rsidP="00B90C44">
      <w:r>
        <w:t>Eine ausführliche Auflistung der Ziele, einschließlich der Soll- und Kann-Zielen ist im</w:t>
      </w:r>
      <w:r w:rsidR="00DA1939">
        <w:t xml:space="preserve"> Anhang unter dem Reiter </w:t>
      </w:r>
      <w:r w:rsidR="00DA1939">
        <w:fldChar w:fldCharType="begin"/>
      </w:r>
      <w:r w:rsidR="00DA1939">
        <w:instrText xml:space="preserve"> REF _Ref531695476 \h </w:instrText>
      </w:r>
      <w:r w:rsidR="00DA1939">
        <w:fldChar w:fldCharType="separate"/>
      </w:r>
      <w:r w:rsidR="00DA1939">
        <w:t>Pflichtenheft</w:t>
      </w:r>
      <w:r w:rsidR="00DA1939">
        <w:fldChar w:fldCharType="end"/>
      </w:r>
      <w:r>
        <w:t xml:space="preserve"> </w:t>
      </w:r>
      <w:r w:rsidR="002B7E0A">
        <w:t>einsehbar</w:t>
      </w:r>
      <w:r>
        <w:t>.</w:t>
      </w:r>
    </w:p>
    <w:p w:rsidR="007A39EC" w:rsidRDefault="00DA1939" w:rsidP="00DA1939">
      <w:pPr>
        <w:pStyle w:val="berschrift4"/>
      </w:pPr>
      <w:r>
        <w:t>Grobe Zeitplanung</w:t>
      </w:r>
    </w:p>
    <w:p w:rsidR="00DA1939" w:rsidRPr="00DA1939" w:rsidRDefault="00DA1939" w:rsidP="00DA1939">
      <w:r>
        <w:t xml:space="preserve">Die Zeitplanung die wir im Projektantrag erfasst haben, dient als Struktur für das ganze Projekt. Auf der </w:t>
      </w:r>
      <w:r>
        <w:fldChar w:fldCharType="begin"/>
      </w:r>
      <w:r>
        <w:instrText xml:space="preserve"> REF _Ref531695763 \h </w:instrText>
      </w:r>
      <w:r>
        <w:fldChar w:fldCharType="separate"/>
      </w:r>
      <w:r>
        <w:t xml:space="preserve">Abbildung </w:t>
      </w:r>
      <w:r>
        <w:rPr>
          <w:noProof/>
        </w:rPr>
        <w:t>1</w:t>
      </w:r>
      <w:r>
        <w:t xml:space="preserve"> - Zeitplanung</w:t>
      </w:r>
      <w:r>
        <w:fldChar w:fldCharType="end"/>
      </w:r>
      <w:r>
        <w:t xml:space="preserve"> basiert auch das im späteren Verlauf </w:t>
      </w:r>
      <w:r w:rsidR="002B7E0A">
        <w:t>folgende</w:t>
      </w:r>
      <w:r>
        <w:t xml:space="preserve"> Gantt-Diagramm.</w:t>
      </w:r>
    </w:p>
    <w:tbl>
      <w:tblPr>
        <w:tblStyle w:val="Tabellenraster"/>
        <w:tblW w:w="779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3258"/>
        <w:gridCol w:w="2268"/>
      </w:tblGrid>
      <w:tr w:rsidR="00766607" w:rsidTr="00766607">
        <w:tc>
          <w:tcPr>
            <w:tcW w:w="2271" w:type="dxa"/>
          </w:tcPr>
          <w:p w:rsidR="00766607" w:rsidRPr="00766607" w:rsidRDefault="00766607" w:rsidP="00B90C44">
            <w:pPr>
              <w:rPr>
                <w:sz w:val="24"/>
                <w:u w:val="single"/>
              </w:rPr>
            </w:pPr>
            <w:r w:rsidRPr="00766607">
              <w:rPr>
                <w:sz w:val="24"/>
                <w:u w:val="single"/>
              </w:rPr>
              <w:t>Phase</w:t>
            </w:r>
          </w:p>
        </w:tc>
        <w:tc>
          <w:tcPr>
            <w:tcW w:w="3258" w:type="dxa"/>
          </w:tcPr>
          <w:p w:rsidR="00766607" w:rsidRPr="00766607" w:rsidRDefault="00766607" w:rsidP="00766607">
            <w:pPr>
              <w:jc w:val="left"/>
              <w:rPr>
                <w:sz w:val="24"/>
                <w:u w:val="single"/>
              </w:rPr>
            </w:pPr>
            <w:r w:rsidRPr="00766607">
              <w:rPr>
                <w:sz w:val="24"/>
                <w:u w:val="single"/>
              </w:rPr>
              <w:t>Tätigkeit</w:t>
            </w:r>
          </w:p>
        </w:tc>
        <w:tc>
          <w:tcPr>
            <w:tcW w:w="2268" w:type="dxa"/>
          </w:tcPr>
          <w:p w:rsidR="00766607" w:rsidRPr="00766607" w:rsidRDefault="00766607" w:rsidP="00B90C44">
            <w:pPr>
              <w:rPr>
                <w:sz w:val="24"/>
                <w:u w:val="single"/>
              </w:rPr>
            </w:pPr>
            <w:r w:rsidRPr="00766607">
              <w:rPr>
                <w:sz w:val="24"/>
                <w:u w:val="single"/>
              </w:rPr>
              <w:t>Aufwand in Stunden</w:t>
            </w:r>
          </w:p>
        </w:tc>
      </w:tr>
      <w:tr w:rsidR="00766607" w:rsidRPr="00766607" w:rsidTr="00766607">
        <w:tc>
          <w:tcPr>
            <w:tcW w:w="2271" w:type="dxa"/>
          </w:tcPr>
          <w:p w:rsidR="00766607" w:rsidRPr="00766607" w:rsidRDefault="00766607" w:rsidP="00B90C44">
            <w:pPr>
              <w:rPr>
                <w:b/>
              </w:rPr>
            </w:pPr>
            <w:r w:rsidRPr="00766607">
              <w:rPr>
                <w:b/>
              </w:rPr>
              <w:t>Anforderungsanalyse</w:t>
            </w:r>
          </w:p>
        </w:tc>
        <w:tc>
          <w:tcPr>
            <w:tcW w:w="3258" w:type="dxa"/>
          </w:tcPr>
          <w:p w:rsidR="00766607" w:rsidRDefault="00766607" w:rsidP="00B90C44"/>
        </w:tc>
        <w:tc>
          <w:tcPr>
            <w:tcW w:w="2268" w:type="dxa"/>
          </w:tcPr>
          <w:p w:rsidR="00766607" w:rsidRPr="00766607" w:rsidRDefault="00766607" w:rsidP="00766607">
            <w:pPr>
              <w:jc w:val="right"/>
              <w:rPr>
                <w:b/>
              </w:rPr>
            </w:pPr>
            <w:r w:rsidRPr="00766607">
              <w:rPr>
                <w:b/>
              </w:rPr>
              <w:t>11</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Kundengespräche</w:t>
            </w:r>
          </w:p>
        </w:tc>
        <w:tc>
          <w:tcPr>
            <w:tcW w:w="2268" w:type="dxa"/>
          </w:tcPr>
          <w:p w:rsidR="00766607" w:rsidRDefault="00766607" w:rsidP="00766607">
            <w:pPr>
              <w:jc w:val="right"/>
            </w:pPr>
            <w:r>
              <w:t>2</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Erstellung von der Projektstruktur</w:t>
            </w:r>
          </w:p>
        </w:tc>
        <w:tc>
          <w:tcPr>
            <w:tcW w:w="2268" w:type="dxa"/>
          </w:tcPr>
          <w:p w:rsidR="00766607" w:rsidRDefault="00766607" w:rsidP="00766607">
            <w:pPr>
              <w:jc w:val="right"/>
            </w:pPr>
            <w:r>
              <w:t>6</w:t>
            </w:r>
          </w:p>
        </w:tc>
      </w:tr>
      <w:tr w:rsidR="00766607" w:rsidTr="00766607">
        <w:tc>
          <w:tcPr>
            <w:tcW w:w="2271" w:type="dxa"/>
            <w:tcBorders>
              <w:bottom w:val="single" w:sz="4" w:space="0" w:color="auto"/>
            </w:tcBorders>
          </w:tcPr>
          <w:p w:rsidR="00766607" w:rsidRPr="00766607" w:rsidRDefault="00766607" w:rsidP="00B90C44">
            <w:pPr>
              <w:rPr>
                <w:b/>
              </w:rPr>
            </w:pPr>
          </w:p>
        </w:tc>
        <w:tc>
          <w:tcPr>
            <w:tcW w:w="3258" w:type="dxa"/>
            <w:tcBorders>
              <w:bottom w:val="single" w:sz="4" w:space="0" w:color="auto"/>
            </w:tcBorders>
          </w:tcPr>
          <w:p w:rsidR="00766607" w:rsidRDefault="00766607" w:rsidP="00B90C44">
            <w:r>
              <w:t>Erstellung des Projektantrages</w:t>
            </w:r>
          </w:p>
        </w:tc>
        <w:tc>
          <w:tcPr>
            <w:tcW w:w="2268" w:type="dxa"/>
            <w:tcBorders>
              <w:bottom w:val="single" w:sz="4" w:space="0" w:color="auto"/>
            </w:tcBorders>
          </w:tcPr>
          <w:p w:rsidR="00766607" w:rsidRDefault="00766607" w:rsidP="00766607">
            <w:pPr>
              <w:jc w:val="right"/>
            </w:pPr>
            <w:r>
              <w:t>3</w:t>
            </w:r>
          </w:p>
        </w:tc>
      </w:tr>
      <w:tr w:rsidR="00766607" w:rsidTr="00766607">
        <w:tc>
          <w:tcPr>
            <w:tcW w:w="2271" w:type="dxa"/>
            <w:tcBorders>
              <w:top w:val="single" w:sz="4" w:space="0" w:color="auto"/>
            </w:tcBorders>
          </w:tcPr>
          <w:p w:rsidR="00766607" w:rsidRPr="00766607" w:rsidRDefault="00766607" w:rsidP="00B90C44">
            <w:pPr>
              <w:rPr>
                <w:b/>
              </w:rPr>
            </w:pPr>
            <w:r w:rsidRPr="00766607">
              <w:rPr>
                <w:b/>
              </w:rPr>
              <w:t>Planung</w:t>
            </w:r>
          </w:p>
        </w:tc>
        <w:tc>
          <w:tcPr>
            <w:tcW w:w="3258" w:type="dxa"/>
            <w:tcBorders>
              <w:top w:val="single" w:sz="4" w:space="0" w:color="auto"/>
            </w:tcBorders>
          </w:tcPr>
          <w:p w:rsidR="00766607" w:rsidRDefault="00766607" w:rsidP="00B90C44"/>
        </w:tc>
        <w:tc>
          <w:tcPr>
            <w:tcW w:w="2268" w:type="dxa"/>
            <w:tcBorders>
              <w:top w:val="single" w:sz="4" w:space="0" w:color="auto"/>
            </w:tcBorders>
          </w:tcPr>
          <w:p w:rsidR="00766607" w:rsidRPr="00766607" w:rsidRDefault="00766607" w:rsidP="00766607">
            <w:pPr>
              <w:jc w:val="right"/>
              <w:rPr>
                <w:b/>
              </w:rPr>
            </w:pPr>
            <w:r w:rsidRPr="00766607">
              <w:rPr>
                <w:b/>
              </w:rPr>
              <w:t>20</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Informieren über Frameworks</w:t>
            </w:r>
          </w:p>
        </w:tc>
        <w:tc>
          <w:tcPr>
            <w:tcW w:w="2268" w:type="dxa"/>
          </w:tcPr>
          <w:p w:rsidR="00766607" w:rsidRDefault="00766607" w:rsidP="00766607">
            <w:pPr>
              <w:jc w:val="right"/>
            </w:pPr>
            <w:r>
              <w:t>3</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Erstellung von UML-Diagrammen</w:t>
            </w:r>
          </w:p>
        </w:tc>
        <w:tc>
          <w:tcPr>
            <w:tcW w:w="2268" w:type="dxa"/>
          </w:tcPr>
          <w:p w:rsidR="00766607" w:rsidRDefault="00766607" w:rsidP="00766607">
            <w:pPr>
              <w:jc w:val="right"/>
            </w:pPr>
            <w:r>
              <w:t>8</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Erstellung von Basisklassen</w:t>
            </w:r>
          </w:p>
        </w:tc>
        <w:tc>
          <w:tcPr>
            <w:tcW w:w="2268" w:type="dxa"/>
          </w:tcPr>
          <w:p w:rsidR="00766607" w:rsidRDefault="00766607" w:rsidP="00766607">
            <w:pPr>
              <w:jc w:val="right"/>
            </w:pPr>
            <w:r>
              <w:t>2</w:t>
            </w:r>
          </w:p>
        </w:tc>
      </w:tr>
      <w:tr w:rsidR="00766607" w:rsidTr="00766607">
        <w:tc>
          <w:tcPr>
            <w:tcW w:w="2271" w:type="dxa"/>
            <w:tcBorders>
              <w:bottom w:val="single" w:sz="4" w:space="0" w:color="auto"/>
            </w:tcBorders>
          </w:tcPr>
          <w:p w:rsidR="00766607" w:rsidRPr="00766607" w:rsidRDefault="00766607" w:rsidP="00B90C44">
            <w:pPr>
              <w:rPr>
                <w:b/>
              </w:rPr>
            </w:pPr>
          </w:p>
        </w:tc>
        <w:tc>
          <w:tcPr>
            <w:tcW w:w="3258" w:type="dxa"/>
            <w:tcBorders>
              <w:bottom w:val="single" w:sz="4" w:space="0" w:color="auto"/>
            </w:tcBorders>
          </w:tcPr>
          <w:p w:rsidR="00766607" w:rsidRDefault="00766607" w:rsidP="00B90C44">
            <w:r>
              <w:t>GUI planen</w:t>
            </w:r>
          </w:p>
        </w:tc>
        <w:tc>
          <w:tcPr>
            <w:tcW w:w="2268" w:type="dxa"/>
            <w:tcBorders>
              <w:bottom w:val="single" w:sz="4" w:space="0" w:color="auto"/>
            </w:tcBorders>
          </w:tcPr>
          <w:p w:rsidR="00766607" w:rsidRDefault="00766607" w:rsidP="00766607">
            <w:pPr>
              <w:jc w:val="right"/>
            </w:pPr>
            <w:r>
              <w:t>7</w:t>
            </w:r>
          </w:p>
        </w:tc>
      </w:tr>
      <w:tr w:rsidR="00766607" w:rsidTr="00766607">
        <w:tc>
          <w:tcPr>
            <w:tcW w:w="2271" w:type="dxa"/>
            <w:tcBorders>
              <w:top w:val="single" w:sz="4" w:space="0" w:color="auto"/>
            </w:tcBorders>
          </w:tcPr>
          <w:p w:rsidR="00766607" w:rsidRPr="00766607" w:rsidRDefault="00766607" w:rsidP="00B90C44">
            <w:pPr>
              <w:rPr>
                <w:b/>
              </w:rPr>
            </w:pPr>
            <w:r w:rsidRPr="00766607">
              <w:rPr>
                <w:b/>
              </w:rPr>
              <w:t>Umsetzung</w:t>
            </w:r>
          </w:p>
        </w:tc>
        <w:tc>
          <w:tcPr>
            <w:tcW w:w="3258" w:type="dxa"/>
            <w:tcBorders>
              <w:top w:val="single" w:sz="4" w:space="0" w:color="auto"/>
            </w:tcBorders>
          </w:tcPr>
          <w:p w:rsidR="00766607" w:rsidRDefault="00766607" w:rsidP="00B90C44"/>
        </w:tc>
        <w:tc>
          <w:tcPr>
            <w:tcW w:w="2268" w:type="dxa"/>
            <w:tcBorders>
              <w:top w:val="single" w:sz="4" w:space="0" w:color="auto"/>
            </w:tcBorders>
          </w:tcPr>
          <w:p w:rsidR="00766607" w:rsidRPr="00766607" w:rsidRDefault="00766607" w:rsidP="00766607">
            <w:pPr>
              <w:jc w:val="right"/>
              <w:rPr>
                <w:b/>
              </w:rPr>
            </w:pPr>
            <w:r w:rsidRPr="00766607">
              <w:rPr>
                <w:b/>
              </w:rPr>
              <w:t>23</w:t>
            </w:r>
          </w:p>
        </w:tc>
      </w:tr>
      <w:tr w:rsidR="00766607" w:rsidTr="00766607">
        <w:tc>
          <w:tcPr>
            <w:tcW w:w="2271" w:type="dxa"/>
          </w:tcPr>
          <w:p w:rsidR="00766607" w:rsidRPr="00766607" w:rsidRDefault="00766607" w:rsidP="00B90C44">
            <w:pPr>
              <w:rPr>
                <w:b/>
              </w:rPr>
            </w:pPr>
          </w:p>
        </w:tc>
        <w:tc>
          <w:tcPr>
            <w:tcW w:w="3258" w:type="dxa"/>
          </w:tcPr>
          <w:p w:rsidR="00766607" w:rsidRDefault="00766607" w:rsidP="00B90C44">
            <w:r>
              <w:t>XML-Interpreter schreiben</w:t>
            </w:r>
          </w:p>
        </w:tc>
        <w:tc>
          <w:tcPr>
            <w:tcW w:w="2268" w:type="dxa"/>
          </w:tcPr>
          <w:p w:rsidR="00766607" w:rsidRDefault="00766607" w:rsidP="00766607">
            <w:pPr>
              <w:jc w:val="right"/>
            </w:pPr>
            <w:r>
              <w:t>10</w:t>
            </w:r>
          </w:p>
        </w:tc>
      </w:tr>
      <w:tr w:rsidR="00766607" w:rsidTr="00766607">
        <w:tc>
          <w:tcPr>
            <w:tcW w:w="2271" w:type="dxa"/>
            <w:tcBorders>
              <w:bottom w:val="single" w:sz="4" w:space="0" w:color="auto"/>
            </w:tcBorders>
          </w:tcPr>
          <w:p w:rsidR="00766607" w:rsidRPr="00766607" w:rsidRDefault="00766607" w:rsidP="00B90C44">
            <w:pPr>
              <w:rPr>
                <w:b/>
              </w:rPr>
            </w:pPr>
          </w:p>
        </w:tc>
        <w:tc>
          <w:tcPr>
            <w:tcW w:w="3258" w:type="dxa"/>
            <w:tcBorders>
              <w:bottom w:val="single" w:sz="4" w:space="0" w:color="auto"/>
            </w:tcBorders>
          </w:tcPr>
          <w:p w:rsidR="00766607" w:rsidRDefault="00766607" w:rsidP="00B90C44">
            <w:r>
              <w:t>UI Handler schreiben</w:t>
            </w:r>
          </w:p>
        </w:tc>
        <w:tc>
          <w:tcPr>
            <w:tcW w:w="2268" w:type="dxa"/>
            <w:tcBorders>
              <w:bottom w:val="single" w:sz="4" w:space="0" w:color="auto"/>
            </w:tcBorders>
          </w:tcPr>
          <w:p w:rsidR="00766607" w:rsidRDefault="00766607" w:rsidP="00766607">
            <w:pPr>
              <w:jc w:val="right"/>
            </w:pPr>
            <w:r>
              <w:t>13</w:t>
            </w:r>
          </w:p>
        </w:tc>
      </w:tr>
      <w:tr w:rsidR="00766607" w:rsidTr="00766607">
        <w:tc>
          <w:tcPr>
            <w:tcW w:w="2271" w:type="dxa"/>
            <w:tcBorders>
              <w:top w:val="single" w:sz="4" w:space="0" w:color="auto"/>
              <w:bottom w:val="single" w:sz="4" w:space="0" w:color="auto"/>
            </w:tcBorders>
          </w:tcPr>
          <w:p w:rsidR="00766607" w:rsidRPr="00766607" w:rsidRDefault="00766607" w:rsidP="00B90C44">
            <w:pPr>
              <w:rPr>
                <w:b/>
              </w:rPr>
            </w:pPr>
            <w:r w:rsidRPr="00766607">
              <w:rPr>
                <w:b/>
              </w:rPr>
              <w:t>Testen</w:t>
            </w:r>
          </w:p>
        </w:tc>
        <w:tc>
          <w:tcPr>
            <w:tcW w:w="3258" w:type="dxa"/>
            <w:tcBorders>
              <w:top w:val="single" w:sz="4" w:space="0" w:color="auto"/>
              <w:bottom w:val="single" w:sz="4" w:space="0" w:color="auto"/>
            </w:tcBorders>
          </w:tcPr>
          <w:p w:rsidR="00766607" w:rsidRDefault="00766607" w:rsidP="00B90C44"/>
        </w:tc>
        <w:tc>
          <w:tcPr>
            <w:tcW w:w="2268" w:type="dxa"/>
            <w:tcBorders>
              <w:top w:val="single" w:sz="4" w:space="0" w:color="auto"/>
              <w:bottom w:val="single" w:sz="4" w:space="0" w:color="auto"/>
            </w:tcBorders>
          </w:tcPr>
          <w:p w:rsidR="00766607" w:rsidRPr="00766607" w:rsidRDefault="00766607" w:rsidP="00766607">
            <w:pPr>
              <w:jc w:val="right"/>
              <w:rPr>
                <w:b/>
              </w:rPr>
            </w:pPr>
            <w:r w:rsidRPr="00766607">
              <w:rPr>
                <w:b/>
              </w:rPr>
              <w:t>9</w:t>
            </w:r>
          </w:p>
        </w:tc>
      </w:tr>
      <w:tr w:rsidR="00766607" w:rsidTr="00766607">
        <w:tc>
          <w:tcPr>
            <w:tcW w:w="2271" w:type="dxa"/>
            <w:tcBorders>
              <w:top w:val="single" w:sz="4" w:space="0" w:color="auto"/>
              <w:bottom w:val="single" w:sz="4" w:space="0" w:color="auto"/>
            </w:tcBorders>
          </w:tcPr>
          <w:p w:rsidR="00766607" w:rsidRPr="00766607" w:rsidRDefault="00766607" w:rsidP="00B90C44">
            <w:pPr>
              <w:rPr>
                <w:b/>
              </w:rPr>
            </w:pPr>
            <w:r w:rsidRPr="00766607">
              <w:rPr>
                <w:b/>
              </w:rPr>
              <w:t>Dokumentation</w:t>
            </w:r>
          </w:p>
        </w:tc>
        <w:tc>
          <w:tcPr>
            <w:tcW w:w="3258" w:type="dxa"/>
            <w:tcBorders>
              <w:top w:val="single" w:sz="4" w:space="0" w:color="auto"/>
              <w:bottom w:val="single" w:sz="4" w:space="0" w:color="auto"/>
            </w:tcBorders>
          </w:tcPr>
          <w:p w:rsidR="00766607" w:rsidRDefault="00766607" w:rsidP="00B90C44"/>
        </w:tc>
        <w:tc>
          <w:tcPr>
            <w:tcW w:w="2268" w:type="dxa"/>
            <w:tcBorders>
              <w:top w:val="single" w:sz="4" w:space="0" w:color="auto"/>
              <w:bottom w:val="single" w:sz="4" w:space="0" w:color="auto"/>
            </w:tcBorders>
          </w:tcPr>
          <w:p w:rsidR="00766607" w:rsidRPr="00766607" w:rsidRDefault="00766607" w:rsidP="00766607">
            <w:pPr>
              <w:jc w:val="right"/>
              <w:rPr>
                <w:b/>
              </w:rPr>
            </w:pPr>
            <w:r w:rsidRPr="00766607">
              <w:rPr>
                <w:b/>
              </w:rPr>
              <w:t>6</w:t>
            </w:r>
          </w:p>
        </w:tc>
      </w:tr>
      <w:tr w:rsidR="00766607" w:rsidTr="00766607">
        <w:tc>
          <w:tcPr>
            <w:tcW w:w="2271" w:type="dxa"/>
            <w:tcBorders>
              <w:top w:val="single" w:sz="4" w:space="0" w:color="auto"/>
              <w:bottom w:val="single" w:sz="4" w:space="0" w:color="auto"/>
            </w:tcBorders>
          </w:tcPr>
          <w:p w:rsidR="00766607" w:rsidRPr="00766607" w:rsidRDefault="00766607" w:rsidP="00B90C44">
            <w:pPr>
              <w:rPr>
                <w:b/>
              </w:rPr>
            </w:pPr>
            <w:r w:rsidRPr="00766607">
              <w:rPr>
                <w:b/>
              </w:rPr>
              <w:t>Übergabe</w:t>
            </w:r>
          </w:p>
        </w:tc>
        <w:tc>
          <w:tcPr>
            <w:tcW w:w="3258" w:type="dxa"/>
            <w:tcBorders>
              <w:top w:val="single" w:sz="4" w:space="0" w:color="auto"/>
              <w:bottom w:val="single" w:sz="4" w:space="0" w:color="auto"/>
            </w:tcBorders>
          </w:tcPr>
          <w:p w:rsidR="00766607" w:rsidRDefault="00766607" w:rsidP="00B90C44"/>
        </w:tc>
        <w:tc>
          <w:tcPr>
            <w:tcW w:w="2268" w:type="dxa"/>
            <w:tcBorders>
              <w:top w:val="single" w:sz="4" w:space="0" w:color="auto"/>
              <w:bottom w:val="single" w:sz="4" w:space="0" w:color="auto"/>
            </w:tcBorders>
          </w:tcPr>
          <w:p w:rsidR="00766607" w:rsidRPr="00766607" w:rsidRDefault="00766607" w:rsidP="00766607">
            <w:pPr>
              <w:jc w:val="right"/>
              <w:rPr>
                <w:b/>
              </w:rPr>
            </w:pPr>
            <w:r w:rsidRPr="00766607">
              <w:rPr>
                <w:b/>
              </w:rPr>
              <w:t>1</w:t>
            </w:r>
          </w:p>
        </w:tc>
      </w:tr>
      <w:tr w:rsidR="00766607" w:rsidTr="00766607">
        <w:tc>
          <w:tcPr>
            <w:tcW w:w="2271" w:type="dxa"/>
            <w:tcBorders>
              <w:top w:val="single" w:sz="4" w:space="0" w:color="auto"/>
            </w:tcBorders>
          </w:tcPr>
          <w:p w:rsidR="00766607" w:rsidRPr="00766607" w:rsidRDefault="00766607" w:rsidP="00B90C44">
            <w:pPr>
              <w:rPr>
                <w:b/>
              </w:rPr>
            </w:pPr>
          </w:p>
        </w:tc>
        <w:tc>
          <w:tcPr>
            <w:tcW w:w="3258" w:type="dxa"/>
            <w:tcBorders>
              <w:top w:val="single" w:sz="4" w:space="0" w:color="auto"/>
            </w:tcBorders>
          </w:tcPr>
          <w:p w:rsidR="00766607" w:rsidRDefault="00766607" w:rsidP="00B90C44"/>
        </w:tc>
        <w:tc>
          <w:tcPr>
            <w:tcW w:w="2268" w:type="dxa"/>
            <w:tcBorders>
              <w:top w:val="single" w:sz="4" w:space="0" w:color="auto"/>
            </w:tcBorders>
          </w:tcPr>
          <w:p w:rsidR="00766607" w:rsidRPr="00766607" w:rsidRDefault="00766607" w:rsidP="00DA1939">
            <w:pPr>
              <w:keepNext/>
              <w:jc w:val="right"/>
              <w:rPr>
                <w:b/>
                <w:u w:val="single"/>
              </w:rPr>
            </w:pPr>
            <w:r w:rsidRPr="00766607">
              <w:rPr>
                <w:b/>
                <w:u w:val="single"/>
              </w:rPr>
              <w:t>70</w:t>
            </w:r>
          </w:p>
        </w:tc>
      </w:tr>
    </w:tbl>
    <w:p w:rsidR="00DA1939" w:rsidRDefault="00DA1939">
      <w:pPr>
        <w:pStyle w:val="Beschriftung"/>
      </w:pPr>
      <w:bookmarkStart w:id="81" w:name="_Ref531695763"/>
      <w:bookmarkStart w:id="82" w:name="_Ref531673830"/>
      <w:bookmarkStart w:id="83" w:name="_Ref531673832"/>
      <w:bookmarkStart w:id="84" w:name="_Ref531673834"/>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sidR="00EB073D">
        <w:rPr>
          <w:noProof/>
        </w:rPr>
        <w:t>1</w:t>
      </w:r>
      <w:r w:rsidR="005620C6">
        <w:rPr>
          <w:noProof/>
        </w:rPr>
        <w:fldChar w:fldCharType="end"/>
      </w:r>
      <w:r>
        <w:t xml:space="preserve"> - Zeitplanung</w:t>
      </w:r>
      <w:bookmarkEnd w:id="81"/>
    </w:p>
    <w:p w:rsidR="00DA1939" w:rsidRDefault="00DA1939">
      <w:pPr>
        <w:spacing w:line="259" w:lineRule="auto"/>
        <w:jc w:val="left"/>
        <w:rPr>
          <w:rFonts w:asciiTheme="majorHAnsi" w:eastAsiaTheme="majorEastAsia" w:hAnsiTheme="majorHAnsi" w:cstheme="majorBidi"/>
          <w:color w:val="2E74B5" w:themeColor="accent1" w:themeShade="BF"/>
          <w:sz w:val="32"/>
          <w:szCs w:val="32"/>
        </w:rPr>
      </w:pPr>
      <w:r>
        <w:br w:type="page"/>
      </w:r>
    </w:p>
    <w:p w:rsidR="0015685C" w:rsidRDefault="0015685C" w:rsidP="0015685C">
      <w:pPr>
        <w:pStyle w:val="berschrift1"/>
      </w:pPr>
      <w:bookmarkStart w:id="85" w:name="_Toc531858445"/>
      <w:r>
        <w:lastRenderedPageBreak/>
        <w:t>Analyse- und Planungsphase</w:t>
      </w:r>
      <w:bookmarkEnd w:id="82"/>
      <w:bookmarkEnd w:id="83"/>
      <w:bookmarkEnd w:id="84"/>
      <w:bookmarkEnd w:id="85"/>
    </w:p>
    <w:p w:rsidR="00245859" w:rsidRDefault="00B03333" w:rsidP="00245859">
      <w:pPr>
        <w:pStyle w:val="berschrift2"/>
      </w:pPr>
      <w:bookmarkStart w:id="86" w:name="_Ref531673864"/>
      <w:bookmarkStart w:id="87" w:name="_Toc531858446"/>
      <w:r w:rsidRPr="00B03333">
        <w:t>Allgemeiner Ablauf der Phase</w:t>
      </w:r>
      <w:bookmarkEnd w:id="86"/>
      <w:bookmarkEnd w:id="87"/>
    </w:p>
    <w:p w:rsidR="00863EE6" w:rsidRDefault="00863EE6" w:rsidP="00863EE6">
      <w:r>
        <w:t>Die Phase wurde erfolgreich in der angegebenen Zeit umgesetzt. Es gab wenig bis kaum Probleme in der Aufstellung der Konzepte. Die Kundengespräche verliefen produktiv.</w:t>
      </w:r>
    </w:p>
    <w:p w:rsidR="00863EE6" w:rsidRPr="00863EE6" w:rsidRDefault="00863EE6" w:rsidP="00863EE6">
      <w:r>
        <w:t xml:space="preserve">Allerdings wurde in der Analyse- und Planungsphase ein Problem übersehen, welches uns in der Durchführungsphase </w:t>
      </w:r>
      <w:r w:rsidR="001D3F04">
        <w:t>unter nicht unerheblichen Druck setzte</w:t>
      </w:r>
      <w:r>
        <w:t>. Der Aufwand für die</w:t>
      </w:r>
      <w:r w:rsidR="001D3F04">
        <w:t xml:space="preserve"> netzwerkseitige</w:t>
      </w:r>
      <w:r>
        <w:t xml:space="preserve"> Implementation von Sicherungsmechanismen für die </w:t>
      </w:r>
      <w:r w:rsidR="00DA1939">
        <w:t>p</w:t>
      </w:r>
      <w:r>
        <w:t xml:space="preserve">ersonenbezogenen Daten wurde unterschätzt. Dieser Ungenauigkeit lässt sich auf die fehlende Erfahrung des </w:t>
      </w:r>
      <w:r w:rsidR="001D3F04">
        <w:t>Teams</w:t>
      </w:r>
      <w:r>
        <w:t xml:space="preserve"> in Bezug auf Projekte mit personenbezogenen Daten zurückführen.</w:t>
      </w:r>
    </w:p>
    <w:p w:rsidR="0015685C" w:rsidRDefault="0015685C" w:rsidP="00245859">
      <w:pPr>
        <w:pStyle w:val="berschrift2"/>
      </w:pPr>
      <w:bookmarkStart w:id="88" w:name="_Toc531858447"/>
      <w:r>
        <w:t>Terminplan</w:t>
      </w:r>
      <w:bookmarkEnd w:id="88"/>
    </w:p>
    <w:p w:rsidR="00F80100" w:rsidRDefault="00F80100" w:rsidP="00F80100">
      <w:pPr>
        <w:pStyle w:val="berschrift3"/>
      </w:pPr>
      <w:bookmarkStart w:id="89" w:name="_Toc531858448"/>
      <w:r>
        <w:t>Gantt-Diagramm</w:t>
      </w:r>
      <w:bookmarkEnd w:id="89"/>
    </w:p>
    <w:p w:rsidR="00F80100" w:rsidRPr="00F80100" w:rsidRDefault="00F80100" w:rsidP="00F80100">
      <w:r>
        <w:t>In der un</w:t>
      </w:r>
      <w:r w:rsidR="00F875C0">
        <w:t xml:space="preserve">teren </w:t>
      </w:r>
      <w:r w:rsidR="00F875C0">
        <w:fldChar w:fldCharType="begin"/>
      </w:r>
      <w:r w:rsidR="00F875C0">
        <w:instrText xml:space="preserve"> REF _Ref531695907 \h </w:instrText>
      </w:r>
      <w:r w:rsidR="00F875C0">
        <w:fldChar w:fldCharType="separate"/>
      </w:r>
      <w:r w:rsidR="00F875C0">
        <w:t xml:space="preserve">Abbildung </w:t>
      </w:r>
      <w:r w:rsidR="00F875C0">
        <w:rPr>
          <w:noProof/>
        </w:rPr>
        <w:t>2</w:t>
      </w:r>
      <w:r w:rsidR="00F875C0">
        <w:t xml:space="preserve"> - Gantt - Zeitplanung</w:t>
      </w:r>
      <w:r w:rsidR="00F875C0">
        <w:fldChar w:fldCharType="end"/>
      </w:r>
      <w:r>
        <w:t xml:space="preserve"> sehen wir die </w:t>
      </w:r>
      <w:r w:rsidR="00F875C0">
        <w:t>z</w:t>
      </w:r>
      <w:r>
        <w:t xml:space="preserve">eitliche </w:t>
      </w:r>
      <w:r w:rsidR="00245859">
        <w:t>Terminierung</w:t>
      </w:r>
      <w:r>
        <w:t xml:space="preserve"> unseres Projektes bezogen auf die einzelnen Vorgänge der Phasen.</w:t>
      </w:r>
      <w:r w:rsidR="00F875C0">
        <w:t xml:space="preserve"> Zu beachten ist, dass wir wegen der Größe des Projektes während der Durchführungsphase parallel arbeiteten. </w:t>
      </w:r>
      <w:r w:rsidR="00510F80">
        <w:t>Das</w:t>
      </w:r>
      <w:r w:rsidR="00F875C0">
        <w:t xml:space="preserve"> ermöglichte uns </w:t>
      </w:r>
      <w:r w:rsidR="00510F80">
        <w:t>die Teilaufgaben schneller und effizienter umzusetzen und nur bei komplexen Problemen die Kräfte zu bündeln</w:t>
      </w:r>
      <w:r w:rsidR="00F875C0">
        <w:t>.</w:t>
      </w:r>
    </w:p>
    <w:p w:rsidR="00F875C0" w:rsidRDefault="00F80100" w:rsidP="00F875C0">
      <w:pPr>
        <w:keepNext/>
      </w:pPr>
      <w:r>
        <w:rPr>
          <w:noProof/>
          <w:lang w:eastAsia="de-DE"/>
        </w:rPr>
        <w:drawing>
          <wp:inline distT="0" distB="0" distL="0" distR="0" wp14:anchorId="07831D7C" wp14:editId="4C0EE05C">
            <wp:extent cx="5760720" cy="39710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71099"/>
                    </a:xfrm>
                    <a:prstGeom prst="rect">
                      <a:avLst/>
                    </a:prstGeom>
                  </pic:spPr>
                </pic:pic>
              </a:graphicData>
            </a:graphic>
          </wp:inline>
        </w:drawing>
      </w:r>
    </w:p>
    <w:p w:rsidR="00F875C0" w:rsidRDefault="00F875C0" w:rsidP="00F875C0">
      <w:pPr>
        <w:pStyle w:val="Beschriftung"/>
      </w:pPr>
      <w:bookmarkStart w:id="90" w:name="_Ref531695907"/>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sidR="00EB073D">
        <w:rPr>
          <w:noProof/>
        </w:rPr>
        <w:t>2</w:t>
      </w:r>
      <w:r w:rsidR="005620C6">
        <w:rPr>
          <w:noProof/>
        </w:rPr>
        <w:fldChar w:fldCharType="end"/>
      </w:r>
      <w:r>
        <w:t xml:space="preserve"> - Gantt – Zeitplanung</w:t>
      </w:r>
      <w:bookmarkEnd w:id="90"/>
    </w:p>
    <w:p w:rsidR="00F875C0" w:rsidRDefault="00F875C0">
      <w:pPr>
        <w:spacing w:line="259" w:lineRule="auto"/>
        <w:jc w:val="left"/>
        <w:rPr>
          <w:i/>
          <w:iCs/>
          <w:color w:val="44546A" w:themeColor="text2"/>
          <w:sz w:val="18"/>
          <w:szCs w:val="18"/>
        </w:rPr>
      </w:pPr>
      <w:r>
        <w:br w:type="page"/>
      </w:r>
    </w:p>
    <w:p w:rsidR="000A0DC4" w:rsidRDefault="00245859" w:rsidP="00A001E9">
      <w:pPr>
        <w:pStyle w:val="berschrift2"/>
      </w:pPr>
      <w:bookmarkStart w:id="91" w:name="_Toc531858449"/>
      <w:r>
        <w:lastRenderedPageBreak/>
        <w:t>Kostenplanung</w:t>
      </w:r>
      <w:bookmarkEnd w:id="91"/>
    </w:p>
    <w:p w:rsidR="00F875C0" w:rsidRPr="00F875C0" w:rsidRDefault="00F875C0" w:rsidP="00F875C0">
      <w:r>
        <w:t xml:space="preserve">In der unteren </w:t>
      </w:r>
      <w:r>
        <w:fldChar w:fldCharType="begin"/>
      </w:r>
      <w:r>
        <w:instrText xml:space="preserve"> REF _Ref531696186 \h </w:instrText>
      </w:r>
      <w:r>
        <w:fldChar w:fldCharType="separate"/>
      </w:r>
      <w:r>
        <w:t xml:space="preserve">Abbildung </w:t>
      </w:r>
      <w:r>
        <w:rPr>
          <w:noProof/>
        </w:rPr>
        <w:t>3</w:t>
      </w:r>
      <w:r>
        <w:t xml:space="preserve"> - Kostenplan</w:t>
      </w:r>
      <w:r>
        <w:fldChar w:fldCharType="end"/>
      </w:r>
      <w:r>
        <w:t xml:space="preserve"> sehen wir die Aufstellung der Kosten für unser Projekt. Die Personalkosten der beiden Mitarbeiter (Bauer &amp; Nordhues) </w:t>
      </w:r>
      <w:r w:rsidR="00C6553B">
        <w:t>belaufen sich auf</w:t>
      </w:r>
      <w:r>
        <w:t xml:space="preserve"> knapp 60% der </w:t>
      </w:r>
      <w:r w:rsidR="00C6553B">
        <w:t>Gesamt-ko</w:t>
      </w:r>
      <w:r>
        <w:t>s</w:t>
      </w:r>
      <w:r w:rsidR="00C6553B">
        <w:t>ten</w:t>
      </w:r>
      <w:r>
        <w:t>. Die restlichen 40</w:t>
      </w:r>
      <w:r w:rsidR="00C6553B">
        <w:t>% wurden in Betriebsmittel</w:t>
      </w:r>
      <w:r>
        <w:t xml:space="preserve"> investiert. Diese sind in einer Gemeinkostenpauschale abgedeckt, die die Nutzung von PCs, Räumen und Lehrkräften einschließt. Als gesonderte Position ist unter den Betriebsmitteln Lizenzen für die Entwicklerumgebung Rider und die Office Produkte ausgewiesen.</w:t>
      </w:r>
    </w:p>
    <w:p w:rsidR="00F875C0" w:rsidRDefault="00A001E9" w:rsidP="00F875C0">
      <w:pPr>
        <w:keepNext/>
      </w:pPr>
      <w:r>
        <w:rPr>
          <w:noProof/>
          <w:lang w:eastAsia="de-DE"/>
        </w:rPr>
        <w:drawing>
          <wp:inline distT="0" distB="0" distL="0" distR="0" wp14:anchorId="51718E22" wp14:editId="536429DE">
            <wp:extent cx="5772150" cy="7257101"/>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contrast="-20000"/>
                              </a14:imgEffect>
                            </a14:imgLayer>
                          </a14:imgProps>
                        </a:ext>
                      </a:extLst>
                    </a:blip>
                    <a:stretch>
                      <a:fillRect/>
                    </a:stretch>
                  </pic:blipFill>
                  <pic:spPr>
                    <a:xfrm>
                      <a:off x="0" y="0"/>
                      <a:ext cx="5781184" cy="7268459"/>
                    </a:xfrm>
                    <a:prstGeom prst="rect">
                      <a:avLst/>
                    </a:prstGeom>
                  </pic:spPr>
                </pic:pic>
              </a:graphicData>
            </a:graphic>
          </wp:inline>
        </w:drawing>
      </w:r>
    </w:p>
    <w:p w:rsidR="00F875C0" w:rsidRDefault="00F875C0" w:rsidP="00F875C0">
      <w:pPr>
        <w:pStyle w:val="Beschriftung"/>
      </w:pPr>
      <w:bookmarkStart w:id="92" w:name="_Ref531696186"/>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sidR="00EB073D">
        <w:rPr>
          <w:noProof/>
        </w:rPr>
        <w:t>3</w:t>
      </w:r>
      <w:r w:rsidR="005620C6">
        <w:rPr>
          <w:noProof/>
        </w:rPr>
        <w:fldChar w:fldCharType="end"/>
      </w:r>
      <w:r>
        <w:t xml:space="preserve"> – Kostenplan</w:t>
      </w:r>
      <w:bookmarkEnd w:id="92"/>
    </w:p>
    <w:p w:rsidR="0015685C" w:rsidRDefault="00F875C0" w:rsidP="0015685C">
      <w:pPr>
        <w:pStyle w:val="berschrift2"/>
      </w:pPr>
      <w:bookmarkStart w:id="93" w:name="_Toc531858450"/>
      <w:proofErr w:type="spellStart"/>
      <w:r>
        <w:lastRenderedPageBreak/>
        <w:t>Sachplan</w:t>
      </w:r>
      <w:bookmarkEnd w:id="93"/>
      <w:proofErr w:type="spellEnd"/>
    </w:p>
    <w:p w:rsidR="005D11C3" w:rsidRPr="005D11C3" w:rsidRDefault="005D11C3" w:rsidP="005D11C3">
      <w:r>
        <w:t xml:space="preserve">In der </w:t>
      </w:r>
      <w:r>
        <w:fldChar w:fldCharType="begin"/>
      </w:r>
      <w:r>
        <w:instrText xml:space="preserve"> REF _Ref531696488 \h </w:instrText>
      </w:r>
      <w:r>
        <w:fldChar w:fldCharType="separate"/>
      </w:r>
      <w:r>
        <w:t xml:space="preserve">Abbildung </w:t>
      </w:r>
      <w:r>
        <w:rPr>
          <w:noProof/>
        </w:rPr>
        <w:t>4</w:t>
      </w:r>
      <w:r>
        <w:t xml:space="preserve"> - </w:t>
      </w:r>
      <w:proofErr w:type="spellStart"/>
      <w:r>
        <w:t>Sachplan</w:t>
      </w:r>
      <w:proofErr w:type="spellEnd"/>
      <w:r>
        <w:fldChar w:fldCharType="end"/>
      </w:r>
      <w:r>
        <w:t xml:space="preserve"> wird gezeigt und erläutert, warum wir welche Techniken oder Tools genutzt haben. Außerdem wird kurz eingegangen, warum wir </w:t>
      </w:r>
      <w:r w:rsidR="00C6553B">
        <w:t xml:space="preserve">keine </w:t>
      </w:r>
      <w:r>
        <w:t>Alternative</w:t>
      </w:r>
      <w:r w:rsidR="00C6553B">
        <w:t>n</w:t>
      </w:r>
      <w:r>
        <w:t xml:space="preserve"> </w:t>
      </w:r>
      <w:r w:rsidR="00C6553B">
        <w:t>g</w:t>
      </w:r>
      <w:r>
        <w:t>enutzt haben.</w:t>
      </w:r>
    </w:p>
    <w:tbl>
      <w:tblPr>
        <w:tblStyle w:val="Gitternetztabelle4Akzent1"/>
        <w:tblW w:w="9493" w:type="dxa"/>
        <w:tblLook w:val="04A0" w:firstRow="1" w:lastRow="0" w:firstColumn="1" w:lastColumn="0" w:noHBand="0" w:noVBand="1"/>
      </w:tblPr>
      <w:tblGrid>
        <w:gridCol w:w="1984"/>
        <w:gridCol w:w="1855"/>
        <w:gridCol w:w="5654"/>
      </w:tblGrid>
      <w:tr w:rsidR="00DB6AB7" w:rsidTr="00D0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Ergebnis</w:t>
            </w:r>
          </w:p>
        </w:tc>
        <w:tc>
          <w:tcPr>
            <w:tcW w:w="1855" w:type="dxa"/>
          </w:tcPr>
          <w:p w:rsidR="00DB6AB7" w:rsidRDefault="00DB6AB7" w:rsidP="00DB6AB7">
            <w:pPr>
              <w:cnfStyle w:val="100000000000" w:firstRow="1" w:lastRow="0" w:firstColumn="0" w:lastColumn="0" w:oddVBand="0" w:evenVBand="0" w:oddHBand="0" w:evenHBand="0" w:firstRowFirstColumn="0" w:firstRowLastColumn="0" w:lastRowFirstColumn="0" w:lastRowLastColumn="0"/>
            </w:pPr>
            <w:r>
              <w:t>Alternative</w:t>
            </w:r>
          </w:p>
        </w:tc>
        <w:tc>
          <w:tcPr>
            <w:tcW w:w="5654" w:type="dxa"/>
          </w:tcPr>
          <w:p w:rsidR="00DB6AB7" w:rsidRDefault="00DB6AB7" w:rsidP="00DB6AB7">
            <w:pPr>
              <w:cnfStyle w:val="100000000000" w:firstRow="1" w:lastRow="0" w:firstColumn="0" w:lastColumn="0" w:oddVBand="0" w:evenVBand="0" w:oddHBand="0" w:evenHBand="0" w:firstRowFirstColumn="0" w:firstRowLastColumn="0" w:lastRowFirstColumn="0" w:lastRowLastColumn="0"/>
            </w:pPr>
            <w:r>
              <w:t>Entscheidung</w:t>
            </w:r>
          </w:p>
        </w:tc>
      </w:tr>
      <w:tr w:rsidR="00DB6AB7" w:rsidTr="00D0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Rider</w:t>
            </w:r>
          </w:p>
        </w:tc>
        <w:tc>
          <w:tcPr>
            <w:tcW w:w="1855" w:type="dxa"/>
          </w:tcPr>
          <w:p w:rsidR="00DB6AB7" w:rsidRDefault="00DB6AB7" w:rsidP="00DB6AB7">
            <w:pPr>
              <w:cnfStyle w:val="000000100000" w:firstRow="0" w:lastRow="0" w:firstColumn="0" w:lastColumn="0" w:oddVBand="0" w:evenVBand="0" w:oddHBand="1" w:evenHBand="0" w:firstRowFirstColumn="0" w:firstRowLastColumn="0" w:lastRowFirstColumn="0" w:lastRowLastColumn="0"/>
            </w:pPr>
            <w:r>
              <w:t>Visual Studio</w:t>
            </w:r>
          </w:p>
        </w:tc>
        <w:tc>
          <w:tcPr>
            <w:tcW w:w="5654" w:type="dxa"/>
          </w:tcPr>
          <w:p w:rsidR="00DB6AB7" w:rsidRDefault="00362F5E" w:rsidP="00C6553B">
            <w:pPr>
              <w:cnfStyle w:val="000000100000" w:firstRow="0" w:lastRow="0" w:firstColumn="0" w:lastColumn="0" w:oddVBand="0" w:evenVBand="0" w:oddHBand="1" w:evenHBand="0" w:firstRowFirstColumn="0" w:firstRowLastColumn="0" w:lastRowFirstColumn="0" w:lastRowLastColumn="0"/>
            </w:pPr>
            <w:r>
              <w:t xml:space="preserve">Bessere Code Analyse, Code </w:t>
            </w:r>
            <w:proofErr w:type="spellStart"/>
            <w:r w:rsidR="00C6553B">
              <w:t>Editing</w:t>
            </w:r>
            <w:proofErr w:type="spellEnd"/>
            <w:r>
              <w:t xml:space="preserve"> und </w:t>
            </w:r>
            <w:proofErr w:type="spellStart"/>
            <w:r w:rsidR="00C6553B">
              <w:t>R</w:t>
            </w:r>
            <w:r>
              <w:t>efactoring</w:t>
            </w:r>
            <w:proofErr w:type="spellEnd"/>
            <w:r w:rsidR="00C6553B">
              <w:t xml:space="preserve"> vereinfachen den Arbeitsprozess deutlich</w:t>
            </w:r>
            <w:r>
              <w:t>.</w:t>
            </w:r>
            <w:r w:rsidR="00C6553B">
              <w:t xml:space="preserve"> </w:t>
            </w:r>
            <w:proofErr w:type="spellStart"/>
            <w:r w:rsidR="00C6553B">
              <w:t>Ausserdem</w:t>
            </w:r>
            <w:proofErr w:type="spellEnd"/>
            <w:r w:rsidR="00C6553B">
              <w:t xml:space="preserve"> ist die GIT Integration etwas gelungener als bei Visual Studio.</w:t>
            </w:r>
          </w:p>
        </w:tc>
      </w:tr>
      <w:tr w:rsidR="00DB6AB7" w:rsidTr="00D016FB">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C#</w:t>
            </w:r>
          </w:p>
        </w:tc>
        <w:tc>
          <w:tcPr>
            <w:tcW w:w="1855" w:type="dxa"/>
          </w:tcPr>
          <w:p w:rsidR="00DB6AB7" w:rsidRDefault="00DB6AB7" w:rsidP="00DB6AB7">
            <w:pPr>
              <w:cnfStyle w:val="000000000000" w:firstRow="0" w:lastRow="0" w:firstColumn="0" w:lastColumn="0" w:oddVBand="0" w:evenVBand="0" w:oddHBand="0" w:evenHBand="0" w:firstRowFirstColumn="0" w:firstRowLastColumn="0" w:lastRowFirstColumn="0" w:lastRowLastColumn="0"/>
            </w:pPr>
            <w:r>
              <w:t>Java</w:t>
            </w:r>
          </w:p>
        </w:tc>
        <w:tc>
          <w:tcPr>
            <w:tcW w:w="5654" w:type="dxa"/>
          </w:tcPr>
          <w:p w:rsidR="00DB6AB7" w:rsidRDefault="00C6553B" w:rsidP="00DB6AB7">
            <w:pPr>
              <w:cnfStyle w:val="000000000000" w:firstRow="0" w:lastRow="0" w:firstColumn="0" w:lastColumn="0" w:oddVBand="0" w:evenVBand="0" w:oddHBand="0" w:evenHBand="0" w:firstRowFirstColumn="0" w:firstRowLastColumn="0" w:lastRowFirstColumn="0" w:lastRowLastColumn="0"/>
            </w:pPr>
            <w:r>
              <w:t>Team hat größere Erfahrungen in .NET als in JAVA und kann damit komplexe Probleme schneller lösen.</w:t>
            </w:r>
          </w:p>
        </w:tc>
      </w:tr>
      <w:tr w:rsidR="00DB6AB7" w:rsidTr="00D0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proofErr w:type="spellStart"/>
            <w:r>
              <w:t>GitHub</w:t>
            </w:r>
            <w:proofErr w:type="spellEnd"/>
          </w:p>
        </w:tc>
        <w:tc>
          <w:tcPr>
            <w:tcW w:w="1855" w:type="dxa"/>
          </w:tcPr>
          <w:p w:rsidR="00DB6AB7" w:rsidRDefault="00362F5E" w:rsidP="00DB6AB7">
            <w:pPr>
              <w:cnfStyle w:val="000000100000" w:firstRow="0" w:lastRow="0" w:firstColumn="0" w:lastColumn="0" w:oddVBand="0" w:evenVBand="0" w:oddHBand="1" w:evenHBand="0" w:firstRowFirstColumn="0" w:firstRowLastColumn="0" w:lastRowFirstColumn="0" w:lastRowLastColumn="0"/>
            </w:pPr>
            <w:proofErr w:type="spellStart"/>
            <w:r w:rsidRPr="00362F5E">
              <w:t>SourceForge</w:t>
            </w:r>
            <w:proofErr w:type="spellEnd"/>
          </w:p>
        </w:tc>
        <w:tc>
          <w:tcPr>
            <w:tcW w:w="5654" w:type="dxa"/>
          </w:tcPr>
          <w:p w:rsidR="00DB6AB7" w:rsidRDefault="00362F5E" w:rsidP="00C6553B">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r>
              <w:t xml:space="preserve"> hat sich über Jahre hinweg als effizient</w:t>
            </w:r>
            <w:r w:rsidR="00C6553B">
              <w:t>e und sichere Lösung erwiesen, während die Alternative zuletzt mit Malwareproblemen zu kämpfen hatte.</w:t>
            </w:r>
          </w:p>
        </w:tc>
      </w:tr>
      <w:tr w:rsidR="00DB6AB7" w:rsidTr="00D016FB">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Eigene Datenbank</w:t>
            </w:r>
          </w:p>
        </w:tc>
        <w:tc>
          <w:tcPr>
            <w:tcW w:w="1855" w:type="dxa"/>
          </w:tcPr>
          <w:p w:rsidR="00DB6AB7" w:rsidRPr="00DB6AB7" w:rsidRDefault="00DB6AB7" w:rsidP="00DB6AB7">
            <w:pPr>
              <w:cnfStyle w:val="000000000000" w:firstRow="0" w:lastRow="0" w:firstColumn="0" w:lastColumn="0" w:oddVBand="0" w:evenVBand="0" w:oddHBand="0" w:evenHBand="0" w:firstRowFirstColumn="0" w:firstRowLastColumn="0" w:lastRowFirstColumn="0" w:lastRowLastColumn="0"/>
            </w:pPr>
            <w:r>
              <w:t>ATIW-Datenbank</w:t>
            </w:r>
          </w:p>
        </w:tc>
        <w:tc>
          <w:tcPr>
            <w:tcW w:w="5654" w:type="dxa"/>
          </w:tcPr>
          <w:p w:rsidR="00DB6AB7" w:rsidRDefault="00C6553B" w:rsidP="00DB6AB7">
            <w:pPr>
              <w:cnfStyle w:val="000000000000" w:firstRow="0" w:lastRow="0" w:firstColumn="0" w:lastColumn="0" w:oddVBand="0" w:evenVBand="0" w:oddHBand="0" w:evenHBand="0" w:firstRowFirstColumn="0" w:firstRowLastColumn="0" w:lastRowFirstColumn="0" w:lastRowLastColumn="0"/>
            </w:pPr>
            <w:r>
              <w:t>Durch den Aufbau einer eigenen Datenbank konnten wir die Integrität der bestehenden Daten in der Entwicklung sicherstellen und reduzierten die Einarbeitungszeit in die bestehende Struktur.</w:t>
            </w:r>
          </w:p>
        </w:tc>
      </w:tr>
      <w:tr w:rsidR="00DB6AB7" w:rsidTr="00D0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MySQL</w:t>
            </w:r>
          </w:p>
        </w:tc>
        <w:tc>
          <w:tcPr>
            <w:tcW w:w="1855" w:type="dxa"/>
          </w:tcPr>
          <w:p w:rsidR="00DB6AB7" w:rsidRDefault="004618AD" w:rsidP="00DB6AB7">
            <w:pPr>
              <w:cnfStyle w:val="000000100000" w:firstRow="0" w:lastRow="0" w:firstColumn="0" w:lastColumn="0" w:oddVBand="0" w:evenVBand="0" w:oddHBand="1" w:evenHBand="0" w:firstRowFirstColumn="0" w:firstRowLastColumn="0" w:lastRowFirstColumn="0" w:lastRowLastColumn="0"/>
            </w:pPr>
            <w:proofErr w:type="spellStart"/>
            <w:r>
              <w:t>m</w:t>
            </w:r>
            <w:r w:rsidR="00DB6AB7">
              <w:t>ssql</w:t>
            </w:r>
            <w:proofErr w:type="spellEnd"/>
          </w:p>
        </w:tc>
        <w:tc>
          <w:tcPr>
            <w:tcW w:w="5654" w:type="dxa"/>
          </w:tcPr>
          <w:p w:rsidR="00DB6AB7" w:rsidRDefault="00B3045C" w:rsidP="00DB6AB7">
            <w:pPr>
              <w:cnfStyle w:val="000000100000" w:firstRow="0" w:lastRow="0" w:firstColumn="0" w:lastColumn="0" w:oddVBand="0" w:evenVBand="0" w:oddHBand="1" w:evenHBand="0" w:firstRowFirstColumn="0" w:firstRowLastColumn="0" w:lastRowFirstColumn="0" w:lastRowLastColumn="0"/>
            </w:pPr>
            <w:r>
              <w:t>Die Einrichtung im Netzwerk gestaltete sich als deutlich einfacher.</w:t>
            </w:r>
          </w:p>
        </w:tc>
      </w:tr>
      <w:tr w:rsidR="00DB6AB7" w:rsidTr="00D016FB">
        <w:tc>
          <w:tcPr>
            <w:cnfStyle w:val="001000000000" w:firstRow="0" w:lastRow="0" w:firstColumn="1" w:lastColumn="0" w:oddVBand="0" w:evenVBand="0" w:oddHBand="0" w:evenHBand="0" w:firstRowFirstColumn="0" w:firstRowLastColumn="0" w:lastRowFirstColumn="0" w:lastRowLastColumn="0"/>
            <w:tcW w:w="1984" w:type="dxa"/>
          </w:tcPr>
          <w:p w:rsidR="00DB6AB7" w:rsidRDefault="00DB6AB7" w:rsidP="00DB6AB7">
            <w:r>
              <w:t>WPF</w:t>
            </w:r>
          </w:p>
        </w:tc>
        <w:tc>
          <w:tcPr>
            <w:tcW w:w="1855" w:type="dxa"/>
          </w:tcPr>
          <w:p w:rsidR="00DB6AB7" w:rsidRDefault="00DB6AB7" w:rsidP="00DB6AB7">
            <w:pPr>
              <w:cnfStyle w:val="000000000000" w:firstRow="0" w:lastRow="0" w:firstColumn="0" w:lastColumn="0" w:oddVBand="0" w:evenVBand="0" w:oddHBand="0" w:evenHBand="0" w:firstRowFirstColumn="0" w:firstRowLastColumn="0" w:lastRowFirstColumn="0" w:lastRowLastColumn="0"/>
            </w:pPr>
            <w:r>
              <w:t>Windows</w:t>
            </w:r>
            <w:r w:rsidR="004618AD">
              <w:t xml:space="preserve"> </w:t>
            </w:r>
            <w:r>
              <w:t>Forms</w:t>
            </w:r>
          </w:p>
        </w:tc>
        <w:tc>
          <w:tcPr>
            <w:tcW w:w="5654" w:type="dxa"/>
          </w:tcPr>
          <w:p w:rsidR="00DB6AB7" w:rsidRDefault="00362F5E" w:rsidP="00DB6AB7">
            <w:pPr>
              <w:cnfStyle w:val="000000000000" w:firstRow="0" w:lastRow="0" w:firstColumn="0" w:lastColumn="0" w:oddVBand="0" w:evenVBand="0" w:oddHBand="0" w:evenHBand="0" w:firstRowFirstColumn="0" w:firstRowLastColumn="0" w:lastRowFirstColumn="0" w:lastRowLastColumn="0"/>
            </w:pPr>
            <w:r>
              <w:t>WPF bietet eine neuere Bibliothek mit viel reichhaltigeren Visualisierungsmöglichkeiten</w:t>
            </w:r>
            <w:r w:rsidR="00803DED">
              <w:t xml:space="preserve"> und höherer Anpassbarkeit bei </w:t>
            </w:r>
            <w:proofErr w:type="spellStart"/>
            <w:r w:rsidR="00803DED">
              <w:t>aufgeräumterer</w:t>
            </w:r>
            <w:proofErr w:type="spellEnd"/>
            <w:r w:rsidR="00803DED">
              <w:t xml:space="preserve"> Code-Basis</w:t>
            </w:r>
            <w:r w:rsidR="00D016FB">
              <w:t>.</w:t>
            </w:r>
          </w:p>
        </w:tc>
      </w:tr>
      <w:tr w:rsidR="0045721E" w:rsidTr="00D016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rsidR="0045721E" w:rsidRDefault="0045721E" w:rsidP="00DB6AB7">
            <w:proofErr w:type="spellStart"/>
            <w:r>
              <w:t>PlantUML</w:t>
            </w:r>
            <w:proofErr w:type="spellEnd"/>
          </w:p>
        </w:tc>
        <w:tc>
          <w:tcPr>
            <w:tcW w:w="1855" w:type="dxa"/>
          </w:tcPr>
          <w:p w:rsidR="0045721E" w:rsidRDefault="0045721E" w:rsidP="00DB6AB7">
            <w:pPr>
              <w:cnfStyle w:val="000000100000" w:firstRow="0" w:lastRow="0" w:firstColumn="0" w:lastColumn="0" w:oddVBand="0" w:evenVBand="0" w:oddHBand="1" w:evenHBand="0" w:firstRowFirstColumn="0" w:firstRowLastColumn="0" w:lastRowFirstColumn="0" w:lastRowLastColumn="0"/>
            </w:pPr>
            <w:r>
              <w:t>Microsoft Visio</w:t>
            </w:r>
          </w:p>
        </w:tc>
        <w:tc>
          <w:tcPr>
            <w:tcW w:w="5654" w:type="dxa"/>
          </w:tcPr>
          <w:p w:rsidR="0045721E" w:rsidRDefault="0045721E" w:rsidP="005D11C3">
            <w:pPr>
              <w:keepNext/>
              <w:cnfStyle w:val="000000100000" w:firstRow="0" w:lastRow="0" w:firstColumn="0" w:lastColumn="0" w:oddVBand="0" w:evenVBand="0" w:oddHBand="1" w:evenHBand="0" w:firstRowFirstColumn="0" w:firstRowLastColumn="0" w:lastRowFirstColumn="0" w:lastRowLastColumn="0"/>
            </w:pPr>
            <w:r>
              <w:t xml:space="preserve">Wegen der </w:t>
            </w:r>
            <w:r w:rsidRPr="00917DF6">
              <w:rPr>
                <w:sz w:val="21"/>
                <w:szCs w:val="21"/>
              </w:rPr>
              <w:t xml:space="preserve">Erstellung von UML Diagrammen in einer eigenen DSL (Domain </w:t>
            </w:r>
            <w:proofErr w:type="spellStart"/>
            <w:r w:rsidRPr="00917DF6">
              <w:rPr>
                <w:sz w:val="21"/>
                <w:szCs w:val="21"/>
              </w:rPr>
              <w:t>Specific</w:t>
            </w:r>
            <w:proofErr w:type="spellEnd"/>
            <w:r w:rsidRPr="00917DF6">
              <w:rPr>
                <w:sz w:val="21"/>
                <w:szCs w:val="21"/>
              </w:rPr>
              <w:t xml:space="preserve"> Language). Damit sind UML Diagramme leicht über Versionsverwaltungen austauschbar und der Formatierung wird automatisch Sorge getragen.</w:t>
            </w:r>
          </w:p>
        </w:tc>
      </w:tr>
    </w:tbl>
    <w:p w:rsidR="005D11C3" w:rsidRDefault="005D11C3">
      <w:pPr>
        <w:pStyle w:val="Beschriftung"/>
      </w:pPr>
      <w:bookmarkStart w:id="94" w:name="_Ref531696488"/>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sidR="00EB073D">
        <w:rPr>
          <w:noProof/>
        </w:rPr>
        <w:t>4</w:t>
      </w:r>
      <w:r w:rsidR="005620C6">
        <w:rPr>
          <w:noProof/>
        </w:rPr>
        <w:fldChar w:fldCharType="end"/>
      </w:r>
      <w:r>
        <w:t xml:space="preserve"> – </w:t>
      </w:r>
      <w:proofErr w:type="spellStart"/>
      <w:r>
        <w:t>Sachplan</w:t>
      </w:r>
      <w:bookmarkEnd w:id="94"/>
      <w:proofErr w:type="spellEnd"/>
    </w:p>
    <w:p w:rsidR="005D11C3" w:rsidRDefault="005D11C3">
      <w:pPr>
        <w:spacing w:line="259" w:lineRule="auto"/>
        <w:jc w:val="left"/>
        <w:rPr>
          <w:i/>
          <w:iCs/>
          <w:color w:val="44546A" w:themeColor="text2"/>
          <w:sz w:val="18"/>
          <w:szCs w:val="18"/>
        </w:rPr>
      </w:pPr>
      <w:r>
        <w:br w:type="page"/>
      </w:r>
    </w:p>
    <w:p w:rsidR="0015685C" w:rsidRDefault="0015685C" w:rsidP="0015685C">
      <w:pPr>
        <w:pStyle w:val="berschrift1"/>
      </w:pPr>
      <w:bookmarkStart w:id="95" w:name="_Toc531858451"/>
      <w:r>
        <w:lastRenderedPageBreak/>
        <w:t>Durchführungsphase</w:t>
      </w:r>
      <w:bookmarkEnd w:id="95"/>
    </w:p>
    <w:p w:rsidR="00B03333" w:rsidRDefault="00B03333" w:rsidP="00B03333">
      <w:pPr>
        <w:pStyle w:val="berschrift2"/>
      </w:pPr>
      <w:bookmarkStart w:id="96" w:name="_Toc531858452"/>
      <w:r w:rsidRPr="00B03333">
        <w:t>Allgemeiner Ablauf der Phase</w:t>
      </w:r>
      <w:bookmarkEnd w:id="96"/>
    </w:p>
    <w:p w:rsidR="00D016FB" w:rsidRPr="00D016FB" w:rsidRDefault="00D016FB" w:rsidP="00D016FB">
      <w:r>
        <w:t>Die Durchführungsphase war intensiv</w:t>
      </w:r>
      <w:r w:rsidR="00803DED">
        <w:t>, aufgrund der, im</w:t>
      </w:r>
      <w:r w:rsidR="005D11C3">
        <w:t xml:space="preserve"> Reiter</w:t>
      </w:r>
      <w:r>
        <w:t xml:space="preserve"> </w:t>
      </w:r>
      <w:r>
        <w:fldChar w:fldCharType="begin"/>
      </w:r>
      <w:r>
        <w:instrText xml:space="preserve"> REF _Ref531673864 \h </w:instrText>
      </w:r>
      <w:r>
        <w:fldChar w:fldCharType="separate"/>
      </w:r>
      <w:r w:rsidRPr="00B03333">
        <w:t>Allgemeiner Ablauf der Phase</w:t>
      </w:r>
      <w:r>
        <w:fldChar w:fldCharType="end"/>
      </w:r>
      <w:r>
        <w:t xml:space="preserve"> erwähnten, unterschätzten</w:t>
      </w:r>
      <w:r w:rsidRPr="00D016FB">
        <w:t xml:space="preserve"> </w:t>
      </w:r>
      <w:r>
        <w:t xml:space="preserve">Sicherheitsvorkehrungen. Im Laufe dieser Phase wurde das Projekt bezüglich der Vererbungsstruktur deutlich komplexer als angenommen. </w:t>
      </w:r>
      <w:r w:rsidR="00803DED">
        <w:t>Wir</w:t>
      </w:r>
      <w:r>
        <w:t xml:space="preserve"> konnten </w:t>
      </w:r>
      <w:r w:rsidR="00803DED">
        <w:t>d</w:t>
      </w:r>
      <w:r>
        <w:t xml:space="preserve">en Zeitplan </w:t>
      </w:r>
      <w:r w:rsidR="00803DED">
        <w:t>dennoch</w:t>
      </w:r>
      <w:r>
        <w:t xml:space="preserve"> gut einhalten.</w:t>
      </w:r>
    </w:p>
    <w:p w:rsidR="0015685C" w:rsidRDefault="0015685C" w:rsidP="0015685C">
      <w:pPr>
        <w:pStyle w:val="berschrift2"/>
      </w:pPr>
      <w:bookmarkStart w:id="97" w:name="_Toc531858453"/>
      <w:r>
        <w:t>Ablauf der Implementation</w:t>
      </w:r>
      <w:bookmarkEnd w:id="97"/>
    </w:p>
    <w:p w:rsidR="00D016FB" w:rsidRDefault="004618AD" w:rsidP="00D016FB">
      <w:pPr>
        <w:rPr>
          <w:color w:val="000000" w:themeColor="text1"/>
        </w:rPr>
      </w:pPr>
      <w:r>
        <w:rPr>
          <w:color w:val="000000" w:themeColor="text1"/>
        </w:rPr>
        <w:t>Die Implementation verlief Großteil nach Plan. Es wurde parallel gearbeitet und der XML-Interpreter, sowie der UI Handler wurden früh fertiggestellt.</w:t>
      </w:r>
    </w:p>
    <w:p w:rsidR="004618AD" w:rsidRDefault="008C16E7" w:rsidP="00D016FB">
      <w:pPr>
        <w:rPr>
          <w:color w:val="000000" w:themeColor="text1"/>
        </w:rPr>
      </w:pPr>
      <w:r>
        <w:rPr>
          <w:color w:val="000000" w:themeColor="text1"/>
        </w:rPr>
        <w:t xml:space="preserve">Im ersten Schritt wurden ein XML-Interpreter, Objekte zur Abbildung der XML-Datei im Programm sowie ein UI-Handler entwickelt, der anhand der Ergebnisse des Interpreters eine WPF </w:t>
      </w:r>
      <w:r w:rsidR="009C4780">
        <w:rPr>
          <w:color w:val="000000" w:themeColor="text1"/>
        </w:rPr>
        <w:t>Formular-</w:t>
      </w:r>
      <w:r>
        <w:rPr>
          <w:color w:val="000000" w:themeColor="text1"/>
        </w:rPr>
        <w:t>Benutzeroberfläche erzeugen kann. Neben den gelegentlichen Änderungen und Anpassungen folgte im nächsten Schritt die Entwicklung einer grundlegenden REST-Schnittstelle, die uns mit einigen Problemen konfrontierte, die aber durch Zeiteinsparungen bei der UI Erzeugung nicht schwer ins Gewicht fiel</w:t>
      </w:r>
      <w:r w:rsidR="009C4780">
        <w:rPr>
          <w:color w:val="000000" w:themeColor="text1"/>
        </w:rPr>
        <w:t>en</w:t>
      </w:r>
      <w:r>
        <w:rPr>
          <w:color w:val="000000" w:themeColor="text1"/>
        </w:rPr>
        <w:t>.</w:t>
      </w:r>
      <w:r w:rsidR="0084128A">
        <w:rPr>
          <w:color w:val="000000" w:themeColor="text1"/>
        </w:rPr>
        <w:t xml:space="preserve"> Dem Grundsystem folgte die Entwicklung einer Datenbank </w:t>
      </w:r>
      <w:r w:rsidR="00AF5206">
        <w:rPr>
          <w:color w:val="000000" w:themeColor="text1"/>
        </w:rPr>
        <w:t>und der Schnittstelle zu dieser, sowie die einhergehende Erweiterung der REST-Schnittstelle.</w:t>
      </w:r>
    </w:p>
    <w:p w:rsidR="00AF5206" w:rsidRDefault="00AF5206" w:rsidP="00D016FB">
      <w:pPr>
        <w:rPr>
          <w:color w:val="000000" w:themeColor="text1"/>
        </w:rPr>
      </w:pPr>
      <w:r>
        <w:rPr>
          <w:color w:val="000000" w:themeColor="text1"/>
        </w:rPr>
        <w:t xml:space="preserve">Nachdem sich das </w:t>
      </w:r>
      <w:r w:rsidR="00A97D48">
        <w:rPr>
          <w:color w:val="000000" w:themeColor="text1"/>
        </w:rPr>
        <w:t>erste</w:t>
      </w:r>
      <w:r>
        <w:rPr>
          <w:color w:val="000000" w:themeColor="text1"/>
        </w:rPr>
        <w:t xml:space="preserve"> REST-Konzept aber als zu komplex herausstellte, musste der Ansatz verworfen und neu entwickelt werden. Das Ergebnis war im Gegenzug simpler und weniger </w:t>
      </w:r>
      <w:r w:rsidR="00F42714">
        <w:rPr>
          <w:color w:val="000000" w:themeColor="text1"/>
        </w:rPr>
        <w:t>f</w:t>
      </w:r>
      <w:r>
        <w:rPr>
          <w:color w:val="000000" w:themeColor="text1"/>
        </w:rPr>
        <w:t>ehleranfällig als sein Vorgänger.</w:t>
      </w:r>
    </w:p>
    <w:p w:rsidR="00B26928" w:rsidRPr="004618AD" w:rsidRDefault="00B26928" w:rsidP="00D016FB">
      <w:pPr>
        <w:rPr>
          <w:color w:val="538135" w:themeColor="accent6" w:themeShade="BF"/>
        </w:rPr>
      </w:pPr>
      <w:r>
        <w:rPr>
          <w:color w:val="000000" w:themeColor="text1"/>
        </w:rPr>
        <w:t>Zuletzt wurde die provisorische UI einer ausführlichen Neugestaltung unterzogen, um sie für die alltägliche Nutzung vorzubereiten.</w:t>
      </w:r>
    </w:p>
    <w:p w:rsidR="00245859" w:rsidRPr="00245859" w:rsidRDefault="00245859" w:rsidP="00245859">
      <w:pPr>
        <w:pStyle w:val="berschrift2"/>
      </w:pPr>
      <w:bookmarkStart w:id="98" w:name="_Toc531858454"/>
      <w:r>
        <w:t>Ergebnis der Implementation</w:t>
      </w:r>
      <w:bookmarkEnd w:id="98"/>
    </w:p>
    <w:p w:rsidR="00D016FB" w:rsidRDefault="00D016FB" w:rsidP="00D016FB">
      <w:r>
        <w:t xml:space="preserve">Es wurde ein lauffähiges und funktionierendes Programm </w:t>
      </w:r>
      <w:r w:rsidR="00CE508B">
        <w:t>erstellt</w:t>
      </w:r>
      <w:r>
        <w:t xml:space="preserve">, </w:t>
      </w:r>
      <w:r w:rsidR="0084128A">
        <w:t>das</w:t>
      </w:r>
      <w:r>
        <w:t xml:space="preserve"> den Muss-Zielen</w:t>
      </w:r>
      <w:r w:rsidR="005D11C3">
        <w:t>/Funktionen</w:t>
      </w:r>
      <w:r>
        <w:t xml:space="preserve"> entspricht. Es ist nun möglich, alle Anträge und Formulare in einem zentralen Tool zu verwalten und auch zu nutzen. Die Erstellung von Prozessen wird in dem Benutzerhandbuch ausführlich erklärt, damit Hilfskräfte neue Anträge einpflegen können.</w:t>
      </w:r>
    </w:p>
    <w:p w:rsidR="0015685C" w:rsidRDefault="0015685C" w:rsidP="0015685C">
      <w:pPr>
        <w:pStyle w:val="berschrift2"/>
      </w:pPr>
      <w:bookmarkStart w:id="99" w:name="_Toc531858455"/>
      <w:r>
        <w:t>Ablauf der Abnahme</w:t>
      </w:r>
      <w:bookmarkEnd w:id="99"/>
    </w:p>
    <w:p w:rsidR="00F3474B" w:rsidRPr="00F3474B" w:rsidRDefault="00F3474B" w:rsidP="00F3474B">
      <w:pPr>
        <w:rPr>
          <w:color w:val="538135" w:themeColor="accent6" w:themeShade="BF"/>
        </w:rPr>
      </w:pPr>
      <w:r w:rsidRPr="00F3474B">
        <w:rPr>
          <w:color w:val="538135" w:themeColor="accent6" w:themeShade="BF"/>
        </w:rPr>
        <w:t>//</w:t>
      </w:r>
      <w:proofErr w:type="spellStart"/>
      <w:r w:rsidRPr="00F3474B">
        <w:rPr>
          <w:color w:val="538135" w:themeColor="accent6" w:themeShade="BF"/>
        </w:rPr>
        <w:t>ToDo</w:t>
      </w:r>
      <w:proofErr w:type="spellEnd"/>
    </w:p>
    <w:p w:rsidR="0015685C" w:rsidRDefault="0015685C" w:rsidP="0015685C">
      <w:pPr>
        <w:pStyle w:val="berschrift2"/>
      </w:pPr>
      <w:bookmarkStart w:id="100" w:name="_Toc531858456"/>
      <w:r>
        <w:t>Projekt-Tagebuch</w:t>
      </w:r>
      <w:bookmarkEnd w:id="100"/>
    </w:p>
    <w:p w:rsidR="00D016FB" w:rsidRDefault="00D016FB" w:rsidP="00D016FB">
      <w:r>
        <w:t xml:space="preserve">Das Projekttagebuch wurde aufgrund der Größe </w:t>
      </w:r>
      <w:r w:rsidR="00F3474B">
        <w:t xml:space="preserve">gesondert in den Anhang gehängt. Die unter dem Punkt </w:t>
      </w:r>
      <w:r w:rsidR="00F3474B">
        <w:fldChar w:fldCharType="begin"/>
      </w:r>
      <w:r w:rsidR="00F3474B">
        <w:instrText xml:space="preserve"> REF _Ref531674382 \h </w:instrText>
      </w:r>
      <w:r w:rsidR="00F3474B">
        <w:fldChar w:fldCharType="separate"/>
      </w:r>
      <w:r w:rsidR="00F3474B">
        <w:t>Abweichung in der Zeitplanung</w:t>
      </w:r>
      <w:r w:rsidR="00F3474B">
        <w:fldChar w:fldCharType="end"/>
      </w:r>
      <w:r w:rsidR="00F3474B">
        <w:t xml:space="preserve"> aufgeführten Daten, stammen aus dem Projekttagebuch und dem zugrundeliegendem Gantt-Diagramm.</w:t>
      </w:r>
      <w:r w:rsidR="00CE4604">
        <w:t xml:space="preserve"> </w:t>
      </w:r>
    </w:p>
    <w:p w:rsidR="00CE4604" w:rsidRDefault="00CE4604" w:rsidP="00D016FB">
      <w:r>
        <w:t>In der unteren Abbild</w:t>
      </w:r>
      <w:bookmarkStart w:id="101" w:name="_GoBack"/>
      <w:bookmarkEnd w:id="101"/>
      <w:r>
        <w:t>ung sehen wir, wie die Tagebucheinträge, welche die Projektablauf</w:t>
      </w:r>
      <w:r w:rsidR="005D11C3">
        <w:t>-</w:t>
      </w:r>
      <w:r>
        <w:t>dokumentation darstellen, aussehen.</w:t>
      </w:r>
    </w:p>
    <w:tbl>
      <w:tblPr>
        <w:tblStyle w:val="Gitternetztabelle2Akzent1"/>
        <w:tblpPr w:leftFromText="141" w:rightFromText="141" w:vertAnchor="text" w:horzAnchor="margin" w:tblpY="-11"/>
        <w:tblW w:w="0" w:type="auto"/>
        <w:tblLook w:val="04A0" w:firstRow="1" w:lastRow="0" w:firstColumn="1" w:lastColumn="0" w:noHBand="0" w:noVBand="1"/>
      </w:tblPr>
      <w:tblGrid>
        <w:gridCol w:w="2788"/>
        <w:gridCol w:w="3134"/>
        <w:gridCol w:w="3140"/>
      </w:tblGrid>
      <w:tr w:rsidR="00CE4604" w:rsidTr="00461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E4604" w:rsidRDefault="00CE4604" w:rsidP="004618AD">
            <w:pPr>
              <w:jc w:val="center"/>
            </w:pPr>
            <w:r>
              <w:lastRenderedPageBreak/>
              <w:t>Projekt-Tagebuch (26.11.2018)</w:t>
            </w:r>
          </w:p>
        </w:tc>
      </w:tr>
      <w:tr w:rsidR="00CE4604" w:rsidTr="00461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CE4604" w:rsidRDefault="00CE4604" w:rsidP="004618AD">
            <w:r>
              <w:t>Ressource:</w:t>
            </w:r>
          </w:p>
        </w:tc>
        <w:tc>
          <w:tcPr>
            <w:tcW w:w="3134" w:type="dxa"/>
          </w:tcPr>
          <w:p w:rsidR="00CE4604" w:rsidRDefault="00CE4604" w:rsidP="004618AD">
            <w:pPr>
              <w:cnfStyle w:val="000000100000" w:firstRow="0" w:lastRow="0" w:firstColumn="0" w:lastColumn="0" w:oddVBand="0" w:evenVBand="0" w:oddHBand="1" w:evenHBand="0" w:firstRowFirstColumn="0" w:firstRowLastColumn="0" w:lastRowFirstColumn="0" w:lastRowLastColumn="0"/>
            </w:pPr>
            <w:r>
              <w:t>Sebastian Bauer</w:t>
            </w:r>
          </w:p>
        </w:tc>
        <w:tc>
          <w:tcPr>
            <w:tcW w:w="3140" w:type="dxa"/>
          </w:tcPr>
          <w:p w:rsidR="00CE4604" w:rsidRDefault="00CE4604" w:rsidP="004618AD">
            <w:pPr>
              <w:cnfStyle w:val="000000100000" w:firstRow="0" w:lastRow="0" w:firstColumn="0" w:lastColumn="0" w:oddVBand="0" w:evenVBand="0" w:oddHBand="1" w:evenHBand="0" w:firstRowFirstColumn="0" w:firstRowLastColumn="0" w:lastRowFirstColumn="0" w:lastRowLastColumn="0"/>
            </w:pPr>
            <w:r>
              <w:t>Julius Nordhues</w:t>
            </w:r>
          </w:p>
        </w:tc>
      </w:tr>
      <w:tr w:rsidR="00CE4604" w:rsidTr="004618AD">
        <w:tc>
          <w:tcPr>
            <w:cnfStyle w:val="001000000000" w:firstRow="0" w:lastRow="0" w:firstColumn="1" w:lastColumn="0" w:oddVBand="0" w:evenVBand="0" w:oddHBand="0" w:evenHBand="0" w:firstRowFirstColumn="0" w:firstRowLastColumn="0" w:lastRowFirstColumn="0" w:lastRowLastColumn="0"/>
            <w:tcW w:w="2788" w:type="dxa"/>
          </w:tcPr>
          <w:p w:rsidR="00CE4604" w:rsidRDefault="00CE4604" w:rsidP="004618AD">
            <w:r>
              <w:t>Aufgabenbeschreibung</w:t>
            </w:r>
          </w:p>
        </w:tc>
        <w:tc>
          <w:tcPr>
            <w:tcW w:w="3134" w:type="dxa"/>
          </w:tcPr>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Vererbungskonzept erstellt und umgesetzt</w:t>
            </w:r>
          </w:p>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Dynamischen UI-Handler schreiben</w:t>
            </w:r>
          </w:p>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Vererbungskonzept erstellt und umgesetzt</w:t>
            </w:r>
          </w:p>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Dynamischen UI-Handler schreiben</w:t>
            </w:r>
          </w:p>
        </w:tc>
        <w:tc>
          <w:tcPr>
            <w:tcW w:w="3140" w:type="dxa"/>
          </w:tcPr>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XML-Interpreter schreiben</w:t>
            </w:r>
          </w:p>
          <w:p w:rsidR="00CE4604" w:rsidRDefault="00CE4604" w:rsidP="00CE4604">
            <w:pPr>
              <w:pStyle w:val="Listenabsatz"/>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Objekte mit XML-Interpreter verknüpfen</w:t>
            </w:r>
          </w:p>
        </w:tc>
      </w:tr>
      <w:tr w:rsidR="00CE4604" w:rsidTr="00461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rsidR="00CE4604" w:rsidRDefault="00CE4604" w:rsidP="004618AD">
            <w:r>
              <w:t>Anmerkung</w:t>
            </w:r>
          </w:p>
        </w:tc>
        <w:tc>
          <w:tcPr>
            <w:tcW w:w="3134" w:type="dxa"/>
          </w:tcPr>
          <w:p w:rsidR="00CE4604" w:rsidRPr="008C7F59" w:rsidRDefault="00CE4604" w:rsidP="004618AD">
            <w:pPr>
              <w:cnfStyle w:val="000000100000" w:firstRow="0" w:lastRow="0" w:firstColumn="0" w:lastColumn="0" w:oddVBand="0" w:evenVBand="0" w:oddHBand="1" w:evenHBand="0" w:firstRowFirstColumn="0" w:firstRowLastColumn="0" w:lastRowFirstColumn="0" w:lastRowLastColumn="0"/>
              <w:rPr>
                <w:i/>
              </w:rPr>
            </w:pPr>
          </w:p>
        </w:tc>
        <w:tc>
          <w:tcPr>
            <w:tcW w:w="3140" w:type="dxa"/>
          </w:tcPr>
          <w:p w:rsidR="00CE4604" w:rsidRPr="0056767E" w:rsidRDefault="00CE4604" w:rsidP="004618AD">
            <w:pPr>
              <w:keepNext/>
              <w:cnfStyle w:val="000000100000" w:firstRow="0" w:lastRow="0" w:firstColumn="0" w:lastColumn="0" w:oddVBand="0" w:evenVBand="0" w:oddHBand="1" w:evenHBand="0" w:firstRowFirstColumn="0" w:firstRowLastColumn="0" w:lastRowFirstColumn="0" w:lastRowLastColumn="0"/>
              <w:rPr>
                <w:i/>
              </w:rPr>
            </w:pPr>
          </w:p>
        </w:tc>
      </w:tr>
    </w:tbl>
    <w:p w:rsidR="004618AD" w:rsidRDefault="004618AD" w:rsidP="004618AD">
      <w:pPr>
        <w:pStyle w:val="Beschriftung"/>
        <w:framePr w:hSpace="141" w:wrap="around" w:vAnchor="text" w:hAnchor="page" w:x="1330" w:y="3180"/>
      </w:pPr>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sidR="00EB073D">
        <w:rPr>
          <w:noProof/>
        </w:rPr>
        <w:t>5</w:t>
      </w:r>
      <w:r w:rsidR="005620C6">
        <w:rPr>
          <w:noProof/>
        </w:rPr>
        <w:fldChar w:fldCharType="end"/>
      </w:r>
      <w:r>
        <w:t xml:space="preserve"> - Tagebucheintrag vom 26.11.2018</w:t>
      </w:r>
    </w:p>
    <w:p w:rsidR="005D11C3" w:rsidRDefault="005D11C3" w:rsidP="004618AD"/>
    <w:p w:rsidR="005D11C3" w:rsidRDefault="005D11C3">
      <w:pPr>
        <w:spacing w:line="259" w:lineRule="auto"/>
        <w:jc w:val="left"/>
        <w:rPr>
          <w:rFonts w:asciiTheme="majorHAnsi" w:eastAsiaTheme="majorEastAsia" w:hAnsiTheme="majorHAnsi" w:cstheme="majorBidi"/>
          <w:color w:val="2E74B5" w:themeColor="accent1" w:themeShade="BF"/>
          <w:sz w:val="32"/>
          <w:szCs w:val="32"/>
        </w:rPr>
      </w:pPr>
      <w:r>
        <w:br w:type="page"/>
      </w:r>
    </w:p>
    <w:p w:rsidR="0015685C" w:rsidRDefault="0015685C" w:rsidP="0015685C">
      <w:pPr>
        <w:pStyle w:val="berschrift1"/>
      </w:pPr>
      <w:bookmarkStart w:id="102" w:name="_Toc531858457"/>
      <w:r>
        <w:lastRenderedPageBreak/>
        <w:t>Testphase</w:t>
      </w:r>
      <w:bookmarkEnd w:id="102"/>
    </w:p>
    <w:p w:rsidR="00B03333" w:rsidRDefault="00B03333" w:rsidP="00B03333">
      <w:pPr>
        <w:pStyle w:val="berschrift2"/>
      </w:pPr>
      <w:bookmarkStart w:id="103" w:name="_Toc531858458"/>
      <w:r w:rsidRPr="00B03333">
        <w:t>Allgemeiner Ablauf der Phase</w:t>
      </w:r>
      <w:bookmarkEnd w:id="103"/>
    </w:p>
    <w:p w:rsidR="004E0FBF" w:rsidRDefault="004E0FBF" w:rsidP="004E0FBF">
      <w:r>
        <w:t>Testfälle wurde parallel zur Implementierung von einem anderen Entwickler erstellt. Die Testfälle hatten folgende Schwerpunkte:</w:t>
      </w:r>
    </w:p>
    <w:p w:rsidR="004E0FBF" w:rsidRDefault="004E0FBF" w:rsidP="004E0FBF">
      <w:pPr>
        <w:pStyle w:val="Listenabsatz"/>
        <w:numPr>
          <w:ilvl w:val="0"/>
          <w:numId w:val="4"/>
        </w:numPr>
      </w:pPr>
      <w:r>
        <w:t>Berechtigungssystem</w:t>
      </w:r>
    </w:p>
    <w:p w:rsidR="004E0FBF" w:rsidRDefault="004E0FBF" w:rsidP="004E0FBF">
      <w:pPr>
        <w:pStyle w:val="Listenabsatz"/>
        <w:numPr>
          <w:ilvl w:val="0"/>
          <w:numId w:val="4"/>
        </w:numPr>
      </w:pPr>
      <w:r>
        <w:t>Datenbankzugriffe</w:t>
      </w:r>
    </w:p>
    <w:p w:rsidR="004E0FBF" w:rsidRDefault="004E0FBF" w:rsidP="004E0FBF">
      <w:pPr>
        <w:pStyle w:val="Listenabsatz"/>
        <w:numPr>
          <w:ilvl w:val="0"/>
          <w:numId w:val="4"/>
        </w:numPr>
      </w:pPr>
      <w:r>
        <w:t>XML-Interpretation und Fehler Prävention</w:t>
      </w:r>
    </w:p>
    <w:p w:rsidR="004E0FBF" w:rsidRDefault="002D1E9B" w:rsidP="004E0FBF">
      <w:pPr>
        <w:pStyle w:val="Listenabsatz"/>
        <w:numPr>
          <w:ilvl w:val="0"/>
          <w:numId w:val="4"/>
        </w:numPr>
      </w:pPr>
      <w:r>
        <w:t>UI Aufbau</w:t>
      </w:r>
    </w:p>
    <w:p w:rsidR="002D1E9B" w:rsidRDefault="002D1E9B" w:rsidP="004E0FBF">
      <w:pPr>
        <w:pStyle w:val="Listenabsatz"/>
        <w:numPr>
          <w:ilvl w:val="0"/>
          <w:numId w:val="4"/>
        </w:numPr>
      </w:pPr>
      <w:r>
        <w:t>Pro</w:t>
      </w:r>
      <w:r w:rsidR="004E08CA">
        <w:t>z</w:t>
      </w:r>
      <w:r>
        <w:t>essablauf</w:t>
      </w:r>
    </w:p>
    <w:p w:rsidR="002D1E9B" w:rsidRDefault="002D1E9B" w:rsidP="004E0FBF">
      <w:pPr>
        <w:pStyle w:val="Listenabsatz"/>
        <w:numPr>
          <w:ilvl w:val="0"/>
          <w:numId w:val="4"/>
        </w:numPr>
      </w:pPr>
      <w:r>
        <w:t>User Komfort und Freundlichkeit</w:t>
      </w:r>
    </w:p>
    <w:p w:rsidR="002D1E9B" w:rsidRDefault="002D1E9B" w:rsidP="002D1E9B">
      <w:r>
        <w:t>Die ausgeführten Testfälle werden im Anhang aufgeführt. Beispielsweise wird unten ein Testfall aufgeführt.</w:t>
      </w:r>
    </w:p>
    <w:p w:rsidR="002D1E9B" w:rsidRPr="004E0FBF" w:rsidRDefault="002D1E9B" w:rsidP="002D1E9B">
      <w:pPr>
        <w:ind w:right="-1134"/>
      </w:pPr>
      <w:r>
        <w:rPr>
          <w:noProof/>
          <w:lang w:eastAsia="de-DE"/>
        </w:rPr>
        <w:drawing>
          <wp:inline distT="0" distB="0" distL="0" distR="0" wp14:anchorId="0D461E84" wp14:editId="6D166525">
            <wp:extent cx="5787736" cy="353060"/>
            <wp:effectExtent l="0" t="0" r="381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66" r="1525" b="16335"/>
                    <a:stretch/>
                  </pic:blipFill>
                  <pic:spPr bwMode="auto">
                    <a:xfrm>
                      <a:off x="0" y="0"/>
                      <a:ext cx="6223725" cy="379656"/>
                    </a:xfrm>
                    <a:prstGeom prst="rect">
                      <a:avLst/>
                    </a:prstGeom>
                    <a:ln>
                      <a:noFill/>
                    </a:ln>
                    <a:extLst>
                      <a:ext uri="{53640926-AAD7-44D8-BBD7-CCE9431645EC}">
                        <a14:shadowObscured xmlns:a14="http://schemas.microsoft.com/office/drawing/2010/main"/>
                      </a:ext>
                    </a:extLst>
                  </pic:spPr>
                </pic:pic>
              </a:graphicData>
            </a:graphic>
          </wp:inline>
        </w:drawing>
      </w:r>
    </w:p>
    <w:p w:rsidR="0015685C" w:rsidRDefault="0015685C" w:rsidP="00514791">
      <w:pPr>
        <w:pStyle w:val="berschrift2"/>
      </w:pPr>
      <w:bookmarkStart w:id="104" w:name="_Toc531858459"/>
      <w:r>
        <w:t>Ablauf des Testens</w:t>
      </w:r>
      <w:bookmarkEnd w:id="104"/>
    </w:p>
    <w:p w:rsidR="004E0FBF" w:rsidRDefault="00D76BD7" w:rsidP="004E0FBF">
      <w:r>
        <w:t>Das Testen wurde mit der Testtabelle aus dem Anhang ausgeführt. In dem Feld Anmerkung werden die Ergebnisse (</w:t>
      </w:r>
      <w:r w:rsidR="00484AE8">
        <w:t>Funktionstüchtig</w:t>
      </w:r>
      <w:r>
        <w:t>, Fehlerhaft</w:t>
      </w:r>
      <w:r w:rsidR="00484AE8">
        <w:t>) festgehalten oder weitere Verbesserungsvorschläge niedergeschrieben.</w:t>
      </w:r>
    </w:p>
    <w:p w:rsidR="00484AE8" w:rsidRDefault="00484AE8" w:rsidP="004E0FBF">
      <w:r>
        <w:t>Unten sehen wir eine Abbildung zu der Auswertung eines Testfalles.</w:t>
      </w:r>
    </w:p>
    <w:p w:rsidR="00484AE8" w:rsidRDefault="00484AE8" w:rsidP="004E0FBF">
      <w:r>
        <w:rPr>
          <w:noProof/>
          <w:lang w:eastAsia="de-DE"/>
        </w:rPr>
        <w:drawing>
          <wp:inline distT="0" distB="0" distL="0" distR="0" wp14:anchorId="3E56F542" wp14:editId="698216C0">
            <wp:extent cx="5760720" cy="7562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56285"/>
                    </a:xfrm>
                    <a:prstGeom prst="rect">
                      <a:avLst/>
                    </a:prstGeom>
                  </pic:spPr>
                </pic:pic>
              </a:graphicData>
            </a:graphic>
          </wp:inline>
        </w:drawing>
      </w:r>
    </w:p>
    <w:p w:rsidR="00484AE8" w:rsidRPr="00D76BD7" w:rsidRDefault="00484AE8" w:rsidP="004E0FBF">
      <w:r>
        <w:t>Die weiteren Testfälle und Auswertungen werden in den Anhang gehängt.</w:t>
      </w:r>
    </w:p>
    <w:p w:rsidR="005D11C3" w:rsidRDefault="005D11C3">
      <w:pPr>
        <w:spacing w:line="259" w:lineRule="auto"/>
        <w:jc w:val="left"/>
        <w:rPr>
          <w:rFonts w:asciiTheme="majorHAnsi" w:eastAsiaTheme="majorEastAsia" w:hAnsiTheme="majorHAnsi" w:cstheme="majorBidi"/>
          <w:color w:val="2E74B5" w:themeColor="accent1" w:themeShade="BF"/>
          <w:sz w:val="32"/>
          <w:szCs w:val="32"/>
        </w:rPr>
      </w:pPr>
      <w:r>
        <w:br w:type="page"/>
      </w:r>
    </w:p>
    <w:p w:rsidR="0015685C" w:rsidRDefault="0015685C" w:rsidP="0015685C">
      <w:pPr>
        <w:pStyle w:val="berschrift1"/>
      </w:pPr>
      <w:bookmarkStart w:id="105" w:name="_Toc531858460"/>
      <w:r>
        <w:lastRenderedPageBreak/>
        <w:t>Bewertung</w:t>
      </w:r>
      <w:bookmarkEnd w:id="105"/>
    </w:p>
    <w:p w:rsidR="00B03333" w:rsidRDefault="00B03333" w:rsidP="00B03333">
      <w:pPr>
        <w:pStyle w:val="berschrift2"/>
      </w:pPr>
      <w:bookmarkStart w:id="106" w:name="_Toc531858461"/>
      <w:r>
        <w:t>Allgemeiner Ablauf des Projekts</w:t>
      </w:r>
      <w:bookmarkEnd w:id="106"/>
    </w:p>
    <w:p w:rsidR="00F3474B" w:rsidRPr="00F3474B" w:rsidRDefault="00F3474B" w:rsidP="00F3474B">
      <w:r>
        <w:t xml:space="preserve">Das Projekt verlief gut. Das Ergebnis ist ein lauffähiges Programm </w:t>
      </w:r>
      <w:r w:rsidR="00B33DE7">
        <w:t>das</w:t>
      </w:r>
      <w:r>
        <w:t xml:space="preserve"> vom Kunden abgenommen wurde. Trotz kleiner Fehlplanungen in der Analysephase bezogen auf den Aufwand der Sicherheitsvorkehrungen und der Vererbungsstruktur, wurde das Projekt </w:t>
      </w:r>
      <w:r w:rsidR="00EF0425">
        <w:t>im</w:t>
      </w:r>
      <w:r>
        <w:t xml:space="preserve"> Projektzeitraum bearbeitet und fertig gestellt. Weitere Anpassungen sind, bei erneuter Beauftragung durch den Kunden, möglich und </w:t>
      </w:r>
      <w:r w:rsidR="00DA4D13">
        <w:t>werden</w:t>
      </w:r>
      <w:r>
        <w:t xml:space="preserve"> vom Entwicklerteam begrüßt.</w:t>
      </w:r>
    </w:p>
    <w:p w:rsidR="0015685C" w:rsidRDefault="0015685C" w:rsidP="0015685C">
      <w:pPr>
        <w:pStyle w:val="berschrift2"/>
      </w:pPr>
      <w:bookmarkStart w:id="107" w:name="_Ref531674382"/>
      <w:bookmarkStart w:id="108" w:name="_Toc531858462"/>
      <w:r>
        <w:t>Abweichung in der Zeitplanung</w:t>
      </w:r>
      <w:bookmarkEnd w:id="107"/>
      <w:bookmarkEnd w:id="108"/>
    </w:p>
    <w:tbl>
      <w:tblPr>
        <w:tblStyle w:val="Tabellenraster"/>
        <w:tblW w:w="9776" w:type="dxa"/>
        <w:tblInd w:w="0" w:type="dxa"/>
        <w:shd w:val="clear" w:color="auto" w:fill="BDD6EE" w:themeFill="accent1" w:themeFillTint="66"/>
        <w:tblLook w:val="04A0" w:firstRow="1" w:lastRow="0" w:firstColumn="1" w:lastColumn="0" w:noHBand="0" w:noVBand="1"/>
      </w:tblPr>
      <w:tblGrid>
        <w:gridCol w:w="4208"/>
        <w:gridCol w:w="1068"/>
        <w:gridCol w:w="997"/>
        <w:gridCol w:w="824"/>
        <w:gridCol w:w="2679"/>
      </w:tblGrid>
      <w:tr w:rsidR="000020C7" w:rsidRPr="003559CE" w:rsidTr="006C43FE">
        <w:tc>
          <w:tcPr>
            <w:tcW w:w="4208" w:type="dxa"/>
            <w:vMerge w:val="restart"/>
            <w:shd w:val="clear" w:color="auto" w:fill="BDD6EE" w:themeFill="accent1" w:themeFillTint="66"/>
          </w:tcPr>
          <w:p w:rsidR="000020C7" w:rsidRPr="003559CE" w:rsidRDefault="000020C7" w:rsidP="00F80100">
            <w:pPr>
              <w:jc w:val="center"/>
              <w:rPr>
                <w:sz w:val="32"/>
              </w:rPr>
            </w:pPr>
            <w:r w:rsidRPr="003559CE">
              <w:rPr>
                <w:sz w:val="32"/>
              </w:rPr>
              <w:t>Vorgangsname</w:t>
            </w:r>
          </w:p>
        </w:tc>
        <w:tc>
          <w:tcPr>
            <w:tcW w:w="2065" w:type="dxa"/>
            <w:gridSpan w:val="2"/>
            <w:shd w:val="clear" w:color="auto" w:fill="BDD6EE" w:themeFill="accent1" w:themeFillTint="66"/>
          </w:tcPr>
          <w:p w:rsidR="000020C7" w:rsidRPr="003559CE" w:rsidRDefault="000020C7" w:rsidP="00F80100">
            <w:pPr>
              <w:jc w:val="center"/>
              <w:rPr>
                <w:sz w:val="32"/>
              </w:rPr>
            </w:pPr>
            <w:r w:rsidRPr="003559CE">
              <w:rPr>
                <w:sz w:val="32"/>
              </w:rPr>
              <w:t>Datum</w:t>
            </w:r>
          </w:p>
        </w:tc>
        <w:tc>
          <w:tcPr>
            <w:tcW w:w="824" w:type="dxa"/>
            <w:vMerge w:val="restart"/>
            <w:shd w:val="clear" w:color="auto" w:fill="BDD6EE" w:themeFill="accent1" w:themeFillTint="66"/>
          </w:tcPr>
          <w:p w:rsidR="000020C7" w:rsidRPr="003559CE" w:rsidRDefault="000020C7" w:rsidP="00F80100">
            <w:pPr>
              <w:jc w:val="center"/>
              <w:rPr>
                <w:sz w:val="32"/>
              </w:rPr>
            </w:pPr>
            <w:proofErr w:type="spellStart"/>
            <w:r w:rsidRPr="003559CE">
              <w:rPr>
                <w:sz w:val="32"/>
              </w:rPr>
              <w:t>Ver</w:t>
            </w:r>
            <w:proofErr w:type="spellEnd"/>
            <w:r w:rsidR="006C43FE">
              <w:rPr>
                <w:sz w:val="32"/>
              </w:rPr>
              <w:t>-</w:t>
            </w:r>
            <w:r w:rsidRPr="003559CE">
              <w:rPr>
                <w:sz w:val="32"/>
              </w:rPr>
              <w:t>zug</w:t>
            </w:r>
          </w:p>
        </w:tc>
        <w:tc>
          <w:tcPr>
            <w:tcW w:w="2679" w:type="dxa"/>
            <w:vMerge w:val="restart"/>
            <w:shd w:val="clear" w:color="auto" w:fill="BDD6EE" w:themeFill="accent1" w:themeFillTint="66"/>
          </w:tcPr>
          <w:p w:rsidR="000020C7" w:rsidRPr="003559CE" w:rsidRDefault="000020C7" w:rsidP="00F80100">
            <w:pPr>
              <w:jc w:val="center"/>
              <w:rPr>
                <w:sz w:val="32"/>
              </w:rPr>
            </w:pPr>
            <w:r w:rsidRPr="003559CE">
              <w:rPr>
                <w:sz w:val="32"/>
              </w:rPr>
              <w:t>Grund</w:t>
            </w:r>
          </w:p>
        </w:tc>
      </w:tr>
      <w:tr w:rsidR="000020C7" w:rsidTr="006C43FE">
        <w:tc>
          <w:tcPr>
            <w:tcW w:w="4208" w:type="dxa"/>
            <w:vMerge/>
            <w:shd w:val="clear" w:color="auto" w:fill="BDD6EE" w:themeFill="accent1" w:themeFillTint="66"/>
          </w:tcPr>
          <w:p w:rsidR="000020C7" w:rsidRDefault="000020C7" w:rsidP="00F80100"/>
        </w:tc>
        <w:tc>
          <w:tcPr>
            <w:tcW w:w="1068" w:type="dxa"/>
            <w:shd w:val="clear" w:color="auto" w:fill="BDD6EE" w:themeFill="accent1" w:themeFillTint="66"/>
          </w:tcPr>
          <w:p w:rsidR="000020C7" w:rsidRPr="003559CE" w:rsidRDefault="000020C7" w:rsidP="00F80100">
            <w:pPr>
              <w:jc w:val="center"/>
              <w:rPr>
                <w:sz w:val="28"/>
              </w:rPr>
            </w:pPr>
            <w:r w:rsidRPr="003559CE">
              <w:rPr>
                <w:sz w:val="28"/>
              </w:rPr>
              <w:t>Plan</w:t>
            </w:r>
          </w:p>
        </w:tc>
        <w:tc>
          <w:tcPr>
            <w:tcW w:w="997" w:type="dxa"/>
            <w:shd w:val="clear" w:color="auto" w:fill="BDD6EE" w:themeFill="accent1" w:themeFillTint="66"/>
          </w:tcPr>
          <w:p w:rsidR="000020C7" w:rsidRPr="003559CE" w:rsidRDefault="000020C7" w:rsidP="00F80100">
            <w:pPr>
              <w:jc w:val="center"/>
              <w:rPr>
                <w:sz w:val="28"/>
              </w:rPr>
            </w:pPr>
            <w:r w:rsidRPr="003559CE">
              <w:rPr>
                <w:sz w:val="28"/>
              </w:rPr>
              <w:t>Ist</w:t>
            </w:r>
          </w:p>
        </w:tc>
        <w:tc>
          <w:tcPr>
            <w:tcW w:w="824" w:type="dxa"/>
            <w:vMerge/>
            <w:shd w:val="clear" w:color="auto" w:fill="BDD6EE" w:themeFill="accent1" w:themeFillTint="66"/>
          </w:tcPr>
          <w:p w:rsidR="000020C7" w:rsidRDefault="000020C7" w:rsidP="00F80100"/>
        </w:tc>
        <w:tc>
          <w:tcPr>
            <w:tcW w:w="2679" w:type="dxa"/>
            <w:vMerge/>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r w:rsidRPr="003559CE">
              <w:rPr>
                <w:sz w:val="28"/>
              </w:rPr>
              <w:t>Anforderungsanalyse</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Erstellung von Arbeits</w:t>
            </w:r>
            <w:r>
              <w:rPr>
                <w:sz w:val="24"/>
              </w:rPr>
              <w:t>paketen</w:t>
            </w:r>
          </w:p>
        </w:tc>
        <w:tc>
          <w:tcPr>
            <w:tcW w:w="1068" w:type="dxa"/>
            <w:shd w:val="clear" w:color="auto" w:fill="BDD6EE" w:themeFill="accent1" w:themeFillTint="66"/>
          </w:tcPr>
          <w:p w:rsidR="000020C7" w:rsidRDefault="000020C7" w:rsidP="00F80100">
            <w:r>
              <w:t>13.11.18</w:t>
            </w:r>
          </w:p>
        </w:tc>
        <w:tc>
          <w:tcPr>
            <w:tcW w:w="997" w:type="dxa"/>
            <w:shd w:val="clear" w:color="auto" w:fill="BDD6EE" w:themeFill="accent1" w:themeFillTint="66"/>
          </w:tcPr>
          <w:p w:rsidR="000020C7" w:rsidRDefault="000020C7" w:rsidP="00F80100">
            <w:r>
              <w:t>13.11.18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6C43FE" w:rsidP="006C43FE">
            <w:pPr>
              <w:ind w:left="708"/>
              <w:jc w:val="left"/>
              <w:rPr>
                <w:sz w:val="24"/>
              </w:rPr>
            </w:pPr>
            <w:r>
              <w:rPr>
                <w:sz w:val="24"/>
              </w:rPr>
              <w:t>Erstellung von Projektstruktu</w:t>
            </w:r>
            <w:r w:rsidR="000020C7" w:rsidRPr="003559CE">
              <w:rPr>
                <w:sz w:val="24"/>
              </w:rPr>
              <w:t>rplan</w:t>
            </w:r>
          </w:p>
        </w:tc>
        <w:tc>
          <w:tcPr>
            <w:tcW w:w="1068" w:type="dxa"/>
            <w:shd w:val="clear" w:color="auto" w:fill="BDD6EE" w:themeFill="accent1" w:themeFillTint="66"/>
          </w:tcPr>
          <w:p w:rsidR="000020C7" w:rsidRDefault="000020C7" w:rsidP="00F80100">
            <w:r>
              <w:t>13.11.18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Erstellung von Gantt</w:t>
            </w:r>
          </w:p>
        </w:tc>
        <w:tc>
          <w:tcPr>
            <w:tcW w:w="1068" w:type="dxa"/>
            <w:shd w:val="clear" w:color="auto" w:fill="BDD6EE" w:themeFill="accent1" w:themeFillTint="66"/>
          </w:tcPr>
          <w:p w:rsidR="000020C7" w:rsidRDefault="000020C7" w:rsidP="00F80100">
            <w:r>
              <w:t>14.11.18</w:t>
            </w:r>
          </w:p>
        </w:tc>
        <w:tc>
          <w:tcPr>
            <w:tcW w:w="997" w:type="dxa"/>
            <w:shd w:val="clear" w:color="auto" w:fill="BDD6EE" w:themeFill="accent1" w:themeFillTint="66"/>
          </w:tcPr>
          <w:p w:rsidR="000020C7" w:rsidRDefault="000020C7" w:rsidP="00F80100">
            <w:r>
              <w:t>14.11.18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Projektantrag schreiben</w:t>
            </w:r>
          </w:p>
        </w:tc>
        <w:tc>
          <w:tcPr>
            <w:tcW w:w="1068" w:type="dxa"/>
            <w:shd w:val="clear" w:color="auto" w:fill="BDD6EE" w:themeFill="accent1" w:themeFillTint="66"/>
          </w:tcPr>
          <w:p w:rsidR="000020C7" w:rsidRDefault="000020C7" w:rsidP="00F80100">
            <w:r>
              <w:t>15.11.18</w:t>
            </w:r>
          </w:p>
        </w:tc>
        <w:tc>
          <w:tcPr>
            <w:tcW w:w="997" w:type="dxa"/>
            <w:shd w:val="clear" w:color="auto" w:fill="BDD6EE" w:themeFill="accent1" w:themeFillTint="66"/>
          </w:tcPr>
          <w:p w:rsidR="000020C7" w:rsidRDefault="000020C7" w:rsidP="00F80100">
            <w:r>
              <w:t>15.11.18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b/>
                <w:sz w:val="24"/>
              </w:rPr>
            </w:pPr>
            <w:r w:rsidRPr="003559CE">
              <w:rPr>
                <w:b/>
                <w:sz w:val="24"/>
              </w:rPr>
              <w:t>Projektantrag einreichen</w:t>
            </w:r>
          </w:p>
        </w:tc>
        <w:tc>
          <w:tcPr>
            <w:tcW w:w="1068" w:type="dxa"/>
            <w:shd w:val="clear" w:color="auto" w:fill="BDD6EE" w:themeFill="accent1" w:themeFillTint="66"/>
          </w:tcPr>
          <w:p w:rsidR="000020C7" w:rsidRDefault="000020C7" w:rsidP="00F80100">
            <w:r>
              <w:t>16.11.18</w:t>
            </w:r>
          </w:p>
        </w:tc>
        <w:tc>
          <w:tcPr>
            <w:tcW w:w="997" w:type="dxa"/>
            <w:shd w:val="clear" w:color="auto" w:fill="BDD6EE" w:themeFill="accent1" w:themeFillTint="66"/>
          </w:tcPr>
          <w:p w:rsidR="000020C7" w:rsidRDefault="000020C7" w:rsidP="00F80100">
            <w:r>
              <w:t>16.11.18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r w:rsidRPr="003559CE">
              <w:rPr>
                <w:sz w:val="28"/>
              </w:rPr>
              <w:t>Planung</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Erstellung von UML Diagrammen</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proofErr w:type="spellStart"/>
            <w:r>
              <w:t>Usecases</w:t>
            </w:r>
            <w:proofErr w:type="spellEnd"/>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r>
              <w:t>19.11.18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Klassen</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r>
              <w:t>-</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r>
              <w:t>Es wurde sich gegen ein Klassendiagramm wegen einer zu hohen Komplexität entschieden</w:t>
            </w:r>
          </w:p>
        </w:tc>
      </w:tr>
      <w:tr w:rsidR="000020C7" w:rsidTr="006C43FE">
        <w:tc>
          <w:tcPr>
            <w:tcW w:w="4208" w:type="dxa"/>
            <w:shd w:val="clear" w:color="auto" w:fill="BDD6EE" w:themeFill="accent1" w:themeFillTint="66"/>
          </w:tcPr>
          <w:p w:rsidR="000020C7" w:rsidRDefault="000020C7" w:rsidP="00F80100">
            <w:pPr>
              <w:ind w:left="1416"/>
            </w:pPr>
            <w:r>
              <w:t>Sequenzdiagramm</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r>
              <w:t>19.11.18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r>
              <w:t>Es wurde anstelle eines Sequenzdiagramms sich für ein Ablaufdiagramm entschieden, da es eine bessere Darstellung ermöglicht</w:t>
            </w:r>
          </w:p>
        </w:tc>
      </w:tr>
      <w:tr w:rsidR="000020C7" w:rsidTr="006C43FE">
        <w:tc>
          <w:tcPr>
            <w:tcW w:w="4208" w:type="dxa"/>
            <w:shd w:val="clear" w:color="auto" w:fill="BDD6EE" w:themeFill="accent1" w:themeFillTint="66"/>
          </w:tcPr>
          <w:p w:rsidR="000020C7" w:rsidRDefault="000020C7" w:rsidP="00F80100">
            <w:pPr>
              <w:ind w:left="1416"/>
            </w:pPr>
            <w:r>
              <w:t>Datenbankmodell</w:t>
            </w:r>
          </w:p>
        </w:tc>
        <w:tc>
          <w:tcPr>
            <w:tcW w:w="1068" w:type="dxa"/>
            <w:shd w:val="clear" w:color="auto" w:fill="BDD6EE" w:themeFill="accent1" w:themeFillTint="66"/>
          </w:tcPr>
          <w:p w:rsidR="000020C7" w:rsidRDefault="000020C7" w:rsidP="00F80100">
            <w:r>
              <w:t>20.11.18</w:t>
            </w:r>
          </w:p>
        </w:tc>
        <w:tc>
          <w:tcPr>
            <w:tcW w:w="997" w:type="dxa"/>
            <w:shd w:val="clear" w:color="auto" w:fill="BDD6EE" w:themeFill="accent1" w:themeFillTint="66"/>
          </w:tcPr>
          <w:p w:rsidR="000020C7" w:rsidRDefault="000020C7" w:rsidP="00F80100">
            <w:r>
              <w:t>23.11.18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GUI planen</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proofErr w:type="spellStart"/>
            <w:r>
              <w:t>Wireframe</w:t>
            </w:r>
            <w:proofErr w:type="spellEnd"/>
            <w:r>
              <w:t xml:space="preserve"> Startseite</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proofErr w:type="spellStart"/>
            <w:r>
              <w:t>Wireframe</w:t>
            </w:r>
            <w:proofErr w:type="spellEnd"/>
            <w:r>
              <w:t xml:space="preserve"> für dynamische UI</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proofErr w:type="spellStart"/>
            <w:r>
              <w:t>WiIreframe</w:t>
            </w:r>
            <w:proofErr w:type="spellEnd"/>
            <w:r>
              <w:t xml:space="preserve"> für Prozessfortschritt</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XML-Format Planen</w:t>
            </w:r>
          </w:p>
        </w:tc>
        <w:tc>
          <w:tcPr>
            <w:tcW w:w="1068" w:type="dxa"/>
            <w:shd w:val="clear" w:color="auto" w:fill="BDD6EE" w:themeFill="accent1" w:themeFillTint="66"/>
          </w:tcPr>
          <w:p w:rsidR="000020C7" w:rsidRDefault="000020C7" w:rsidP="00F80100">
            <w:r>
              <w:t>19.11.18</w:t>
            </w:r>
          </w:p>
        </w:tc>
        <w:tc>
          <w:tcPr>
            <w:tcW w:w="997" w:type="dxa"/>
            <w:shd w:val="clear" w:color="auto" w:fill="BDD6EE" w:themeFill="accent1" w:themeFillTint="66"/>
          </w:tcPr>
          <w:p w:rsidR="000020C7" w:rsidRDefault="000020C7" w:rsidP="00F80100">
            <w:r>
              <w:t>20.11.18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Pflichtenheft schreiben</w:t>
            </w:r>
          </w:p>
        </w:tc>
        <w:tc>
          <w:tcPr>
            <w:tcW w:w="1068" w:type="dxa"/>
            <w:shd w:val="clear" w:color="auto" w:fill="BDD6EE" w:themeFill="accent1" w:themeFillTint="66"/>
          </w:tcPr>
          <w:p w:rsidR="000020C7" w:rsidRDefault="000020C7" w:rsidP="00F80100">
            <w:r>
              <w:t>21.11.18</w:t>
            </w:r>
          </w:p>
        </w:tc>
        <w:tc>
          <w:tcPr>
            <w:tcW w:w="997" w:type="dxa"/>
            <w:shd w:val="clear" w:color="auto" w:fill="BDD6EE" w:themeFill="accent1" w:themeFillTint="66"/>
          </w:tcPr>
          <w:p w:rsidR="000020C7" w:rsidRDefault="000020C7" w:rsidP="00F80100">
            <w:r>
              <w:t>21.11.18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b/>
                <w:sz w:val="24"/>
              </w:rPr>
            </w:pPr>
            <w:r w:rsidRPr="003559CE">
              <w:rPr>
                <w:b/>
                <w:sz w:val="24"/>
              </w:rPr>
              <w:t>Pflichtenheft einreichen</w:t>
            </w:r>
          </w:p>
        </w:tc>
        <w:tc>
          <w:tcPr>
            <w:tcW w:w="1068" w:type="dxa"/>
            <w:shd w:val="clear" w:color="auto" w:fill="BDD6EE" w:themeFill="accent1" w:themeFillTint="66"/>
          </w:tcPr>
          <w:p w:rsidR="000020C7" w:rsidRDefault="000020C7" w:rsidP="00F80100">
            <w:r>
              <w:t>23.11.18</w:t>
            </w:r>
          </w:p>
        </w:tc>
        <w:tc>
          <w:tcPr>
            <w:tcW w:w="997" w:type="dxa"/>
            <w:shd w:val="clear" w:color="auto" w:fill="BDD6EE" w:themeFill="accent1" w:themeFillTint="66"/>
          </w:tcPr>
          <w:p w:rsidR="000020C7" w:rsidRDefault="000020C7" w:rsidP="00F80100">
            <w:r>
              <w:t>23.11.18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r w:rsidRPr="003559CE">
              <w:rPr>
                <w:sz w:val="28"/>
              </w:rPr>
              <w:t>Durchführung</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Datenbank aufsetzen</w:t>
            </w:r>
          </w:p>
        </w:tc>
        <w:tc>
          <w:tcPr>
            <w:tcW w:w="1068" w:type="dxa"/>
            <w:shd w:val="clear" w:color="auto" w:fill="BDD6EE" w:themeFill="accent1" w:themeFillTint="66"/>
          </w:tcPr>
          <w:p w:rsidR="000020C7" w:rsidRDefault="000020C7" w:rsidP="00F80100">
            <w:r>
              <w:t>26.11.18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Verknüpfung zur Datenbank</w:t>
            </w:r>
          </w:p>
        </w:tc>
        <w:tc>
          <w:tcPr>
            <w:tcW w:w="1068" w:type="dxa"/>
            <w:shd w:val="clear" w:color="auto" w:fill="BDD6EE" w:themeFill="accent1" w:themeFillTint="66"/>
          </w:tcPr>
          <w:p w:rsidR="000020C7" w:rsidRDefault="000020C7" w:rsidP="00F80100">
            <w:r>
              <w:t>28.11.18</w:t>
            </w:r>
          </w:p>
        </w:tc>
        <w:tc>
          <w:tcPr>
            <w:tcW w:w="997" w:type="dxa"/>
            <w:shd w:val="clear" w:color="auto" w:fill="BDD6EE" w:themeFill="accent1" w:themeFillTint="66"/>
          </w:tcPr>
          <w:p w:rsidR="000020C7" w:rsidRDefault="000020C7" w:rsidP="00F80100">
            <w:r>
              <w:t>26.11.18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XML-Interpreter schreiben</w:t>
            </w:r>
          </w:p>
        </w:tc>
        <w:tc>
          <w:tcPr>
            <w:tcW w:w="1068" w:type="dxa"/>
            <w:shd w:val="clear" w:color="auto" w:fill="BDD6EE" w:themeFill="accent1" w:themeFillTint="66"/>
          </w:tcPr>
          <w:p w:rsidR="000020C7" w:rsidRDefault="000020C7" w:rsidP="004618AD"/>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6C43FE">
            <w:pPr>
              <w:ind w:left="1416"/>
              <w:jc w:val="left"/>
            </w:pPr>
            <w:r>
              <w:lastRenderedPageBreak/>
              <w:t>Geeignete Bibliothek bestimmen</w:t>
            </w:r>
          </w:p>
        </w:tc>
        <w:tc>
          <w:tcPr>
            <w:tcW w:w="1068" w:type="dxa"/>
            <w:shd w:val="clear" w:color="auto" w:fill="BDD6EE" w:themeFill="accent1" w:themeFillTint="66"/>
          </w:tcPr>
          <w:p w:rsidR="000020C7" w:rsidRDefault="000020C7" w:rsidP="00F80100">
            <w:r>
              <w:t>23.11.18</w:t>
            </w:r>
          </w:p>
        </w:tc>
        <w:tc>
          <w:tcPr>
            <w:tcW w:w="997" w:type="dxa"/>
            <w:shd w:val="clear" w:color="auto" w:fill="BDD6EE" w:themeFill="accent1" w:themeFillTint="66"/>
          </w:tcPr>
          <w:p w:rsidR="000020C7" w:rsidRDefault="004618AD" w:rsidP="00F80100">
            <w:r>
              <w:t>23.11.18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Auslesen der Tags</w:t>
            </w:r>
          </w:p>
        </w:tc>
        <w:tc>
          <w:tcPr>
            <w:tcW w:w="1068" w:type="dxa"/>
            <w:shd w:val="clear" w:color="auto" w:fill="BDD6EE" w:themeFill="accent1" w:themeFillTint="66"/>
          </w:tcPr>
          <w:p w:rsidR="000020C7" w:rsidRDefault="000020C7" w:rsidP="00F80100">
            <w:r>
              <w:t>26.11.18</w:t>
            </w:r>
          </w:p>
        </w:tc>
        <w:tc>
          <w:tcPr>
            <w:tcW w:w="997" w:type="dxa"/>
            <w:shd w:val="clear" w:color="auto" w:fill="BDD6EE" w:themeFill="accent1" w:themeFillTint="66"/>
          </w:tcPr>
          <w:p w:rsidR="000020C7" w:rsidRDefault="0081346C" w:rsidP="00F80100">
            <w:r>
              <w:t>26.11.18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Erzeugung eines Objektes</w:t>
            </w:r>
          </w:p>
        </w:tc>
        <w:tc>
          <w:tcPr>
            <w:tcW w:w="1068" w:type="dxa"/>
            <w:shd w:val="clear" w:color="auto" w:fill="BDD6EE" w:themeFill="accent1" w:themeFillTint="66"/>
          </w:tcPr>
          <w:p w:rsidR="000020C7" w:rsidRDefault="000020C7" w:rsidP="00F80100">
            <w:r>
              <w:t>27.11.18</w:t>
            </w:r>
          </w:p>
        </w:tc>
        <w:tc>
          <w:tcPr>
            <w:tcW w:w="997" w:type="dxa"/>
            <w:shd w:val="clear" w:color="auto" w:fill="BDD6EE" w:themeFill="accent1" w:themeFillTint="66"/>
          </w:tcPr>
          <w:p w:rsidR="000020C7" w:rsidRDefault="0081346C" w:rsidP="00F80100">
            <w:r>
              <w:t>26.11.18</w:t>
            </w:r>
          </w:p>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UI Handler schreiben</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proofErr w:type="spellStart"/>
            <w:r>
              <w:t>Layoutrichtlinien</w:t>
            </w:r>
            <w:proofErr w:type="spellEnd"/>
            <w:r>
              <w:t xml:space="preserve"> entwickeln</w:t>
            </w:r>
          </w:p>
        </w:tc>
        <w:tc>
          <w:tcPr>
            <w:tcW w:w="1068" w:type="dxa"/>
            <w:shd w:val="clear" w:color="auto" w:fill="BDD6EE" w:themeFill="accent1" w:themeFillTint="66"/>
          </w:tcPr>
          <w:p w:rsidR="000020C7" w:rsidRDefault="000020C7" w:rsidP="00F80100">
            <w:r>
              <w:t>23.11.18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Eingabemethodenerzeugung aus Objekt</w:t>
            </w:r>
          </w:p>
        </w:tc>
        <w:tc>
          <w:tcPr>
            <w:tcW w:w="1068" w:type="dxa"/>
            <w:shd w:val="clear" w:color="auto" w:fill="BDD6EE" w:themeFill="accent1" w:themeFillTint="66"/>
          </w:tcPr>
          <w:p w:rsidR="000020C7" w:rsidRDefault="000020C7" w:rsidP="00F80100">
            <w:r>
              <w:t>26.11.18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Default="000020C7" w:rsidP="00F80100">
            <w:pPr>
              <w:ind w:left="1416"/>
            </w:pPr>
            <w:r>
              <w:t>Navigation interpretieren</w:t>
            </w:r>
          </w:p>
        </w:tc>
        <w:tc>
          <w:tcPr>
            <w:tcW w:w="1068" w:type="dxa"/>
            <w:shd w:val="clear" w:color="auto" w:fill="BDD6EE" w:themeFill="accent1" w:themeFillTint="66"/>
          </w:tcPr>
          <w:p w:rsidR="000020C7" w:rsidRDefault="000020C7" w:rsidP="00F80100">
            <w:r>
              <w:t>26.11.18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Dokumentation schreiben</w:t>
            </w:r>
          </w:p>
        </w:tc>
        <w:tc>
          <w:tcPr>
            <w:tcW w:w="1068" w:type="dxa"/>
            <w:shd w:val="clear" w:color="auto" w:fill="BDD6EE" w:themeFill="accent1" w:themeFillTint="66"/>
          </w:tcPr>
          <w:p w:rsidR="000020C7" w:rsidRDefault="000020C7" w:rsidP="00F80100">
            <w:r>
              <w:t>28.11.18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b/>
                <w:sz w:val="24"/>
              </w:rPr>
            </w:pPr>
            <w:r w:rsidRPr="003559CE">
              <w:rPr>
                <w:b/>
                <w:sz w:val="24"/>
              </w:rPr>
              <w:t>Fertigstellung</w:t>
            </w:r>
          </w:p>
        </w:tc>
        <w:tc>
          <w:tcPr>
            <w:tcW w:w="1068" w:type="dxa"/>
            <w:shd w:val="clear" w:color="auto" w:fill="BDD6EE" w:themeFill="accent1" w:themeFillTint="66"/>
          </w:tcPr>
          <w:p w:rsidR="000020C7" w:rsidRDefault="000020C7" w:rsidP="00F80100">
            <w:r>
              <w:t>03.12.18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r w:rsidRPr="003559CE">
              <w:rPr>
                <w:sz w:val="28"/>
              </w:rPr>
              <w:t>Testen</w:t>
            </w:r>
          </w:p>
        </w:tc>
        <w:tc>
          <w:tcPr>
            <w:tcW w:w="1068" w:type="dxa"/>
            <w:shd w:val="clear" w:color="auto" w:fill="BDD6EE" w:themeFill="accent1" w:themeFillTint="66"/>
          </w:tcPr>
          <w:p w:rsidR="000020C7" w:rsidRDefault="000020C7" w:rsidP="00F80100"/>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Komponententest</w:t>
            </w:r>
          </w:p>
        </w:tc>
        <w:tc>
          <w:tcPr>
            <w:tcW w:w="1068" w:type="dxa"/>
            <w:shd w:val="clear" w:color="auto" w:fill="BDD6EE" w:themeFill="accent1" w:themeFillTint="66"/>
          </w:tcPr>
          <w:p w:rsidR="000020C7" w:rsidRDefault="000020C7" w:rsidP="00F80100">
            <w:r>
              <w:t>03.12.18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Integrationstest</w:t>
            </w:r>
          </w:p>
        </w:tc>
        <w:tc>
          <w:tcPr>
            <w:tcW w:w="1068" w:type="dxa"/>
            <w:shd w:val="clear" w:color="auto" w:fill="BDD6EE" w:themeFill="accent1" w:themeFillTint="66"/>
          </w:tcPr>
          <w:p w:rsidR="000020C7" w:rsidRDefault="000020C7" w:rsidP="00F80100">
            <w:r>
              <w:t>03.11.18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Systemtest</w:t>
            </w:r>
          </w:p>
        </w:tc>
        <w:tc>
          <w:tcPr>
            <w:tcW w:w="1068" w:type="dxa"/>
            <w:shd w:val="clear" w:color="auto" w:fill="BDD6EE" w:themeFill="accent1" w:themeFillTint="66"/>
          </w:tcPr>
          <w:p w:rsidR="000020C7" w:rsidRDefault="000020C7" w:rsidP="00F80100">
            <w:r>
              <w:t>04.12.18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proofErr w:type="spellStart"/>
            <w:r w:rsidRPr="003559CE">
              <w:rPr>
                <w:sz w:val="24"/>
              </w:rPr>
              <w:t>Blackboxtest</w:t>
            </w:r>
            <w:proofErr w:type="spellEnd"/>
            <w:r w:rsidRPr="003559CE">
              <w:rPr>
                <w:sz w:val="24"/>
              </w:rPr>
              <w:t xml:space="preserve"> von Testpersonen</w:t>
            </w:r>
          </w:p>
        </w:tc>
        <w:tc>
          <w:tcPr>
            <w:tcW w:w="1068" w:type="dxa"/>
            <w:shd w:val="clear" w:color="auto" w:fill="BDD6EE" w:themeFill="accent1" w:themeFillTint="66"/>
          </w:tcPr>
          <w:p w:rsidR="000020C7" w:rsidRDefault="000020C7" w:rsidP="00F80100">
            <w:r>
              <w:t>04.12.18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ind w:left="708"/>
              <w:rPr>
                <w:sz w:val="24"/>
              </w:rPr>
            </w:pPr>
            <w:r w:rsidRPr="003559CE">
              <w:rPr>
                <w:sz w:val="24"/>
              </w:rPr>
              <w:t>Abnahmetest</w:t>
            </w:r>
          </w:p>
        </w:tc>
        <w:tc>
          <w:tcPr>
            <w:tcW w:w="1068" w:type="dxa"/>
            <w:shd w:val="clear" w:color="auto" w:fill="BDD6EE" w:themeFill="accent1" w:themeFillTint="66"/>
          </w:tcPr>
          <w:p w:rsidR="000020C7" w:rsidRDefault="000020C7" w:rsidP="00F80100">
            <w:r>
              <w:t>04.12.18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F80100"/>
        </w:tc>
      </w:tr>
      <w:tr w:rsidR="000020C7" w:rsidTr="006C43FE">
        <w:tc>
          <w:tcPr>
            <w:tcW w:w="4208" w:type="dxa"/>
            <w:shd w:val="clear" w:color="auto" w:fill="BDD6EE" w:themeFill="accent1" w:themeFillTint="66"/>
          </w:tcPr>
          <w:p w:rsidR="000020C7" w:rsidRPr="003559CE" w:rsidRDefault="000020C7" w:rsidP="00F80100">
            <w:pPr>
              <w:rPr>
                <w:b/>
              </w:rPr>
            </w:pPr>
            <w:r w:rsidRPr="003559CE">
              <w:rPr>
                <w:b/>
                <w:sz w:val="28"/>
              </w:rPr>
              <w:t>Abnahme</w:t>
            </w:r>
          </w:p>
        </w:tc>
        <w:tc>
          <w:tcPr>
            <w:tcW w:w="1068" w:type="dxa"/>
            <w:shd w:val="clear" w:color="auto" w:fill="BDD6EE" w:themeFill="accent1" w:themeFillTint="66"/>
          </w:tcPr>
          <w:p w:rsidR="000020C7" w:rsidRDefault="000020C7" w:rsidP="00F80100">
            <w:r>
              <w:t>07.12.18</w:t>
            </w:r>
          </w:p>
        </w:tc>
        <w:tc>
          <w:tcPr>
            <w:tcW w:w="997" w:type="dxa"/>
            <w:shd w:val="clear" w:color="auto" w:fill="BDD6EE" w:themeFill="accent1" w:themeFillTint="66"/>
          </w:tcPr>
          <w:p w:rsidR="000020C7" w:rsidRDefault="000020C7" w:rsidP="00F80100"/>
        </w:tc>
        <w:tc>
          <w:tcPr>
            <w:tcW w:w="824" w:type="dxa"/>
            <w:shd w:val="clear" w:color="auto" w:fill="BDD6EE" w:themeFill="accent1" w:themeFillTint="66"/>
          </w:tcPr>
          <w:p w:rsidR="000020C7" w:rsidRDefault="000020C7" w:rsidP="00F80100"/>
        </w:tc>
        <w:tc>
          <w:tcPr>
            <w:tcW w:w="2679" w:type="dxa"/>
            <w:shd w:val="clear" w:color="auto" w:fill="BDD6EE" w:themeFill="accent1" w:themeFillTint="66"/>
          </w:tcPr>
          <w:p w:rsidR="000020C7" w:rsidRDefault="000020C7" w:rsidP="00EB073D">
            <w:pPr>
              <w:keepNext/>
            </w:pPr>
          </w:p>
        </w:tc>
      </w:tr>
    </w:tbl>
    <w:p w:rsidR="000020C7" w:rsidRDefault="00EB073D" w:rsidP="00EB073D">
      <w:pPr>
        <w:pStyle w:val="Beschriftung"/>
      </w:pPr>
      <w:bookmarkStart w:id="109" w:name="_Ref531759407"/>
      <w:r>
        <w:t xml:space="preserve">Abbildung </w:t>
      </w:r>
      <w:r w:rsidR="005620C6">
        <w:rPr>
          <w:noProof/>
        </w:rPr>
        <w:fldChar w:fldCharType="begin"/>
      </w:r>
      <w:r w:rsidR="005620C6">
        <w:rPr>
          <w:noProof/>
        </w:rPr>
        <w:instrText xml:space="preserve"> SEQ Abbildung \* ARABIC </w:instrText>
      </w:r>
      <w:r w:rsidR="005620C6">
        <w:rPr>
          <w:noProof/>
        </w:rPr>
        <w:fldChar w:fldCharType="separate"/>
      </w:r>
      <w:r>
        <w:rPr>
          <w:noProof/>
        </w:rPr>
        <w:t>6</w:t>
      </w:r>
      <w:r w:rsidR="005620C6">
        <w:rPr>
          <w:noProof/>
        </w:rPr>
        <w:fldChar w:fldCharType="end"/>
      </w:r>
      <w:r>
        <w:t xml:space="preserve"> - Zeitplan Ist-Soll-Vergleich</w:t>
      </w:r>
      <w:bookmarkEnd w:id="109"/>
    </w:p>
    <w:p w:rsidR="006F4F83" w:rsidRPr="006F4F83" w:rsidRDefault="006F4F83" w:rsidP="006F4F83"/>
    <w:tbl>
      <w:tblPr>
        <w:tblStyle w:val="Gitternetztabelle3Akzent1"/>
        <w:tblW w:w="0" w:type="auto"/>
        <w:tblInd w:w="5" w:type="dxa"/>
        <w:tblLook w:val="04A0" w:firstRow="1" w:lastRow="0" w:firstColumn="1" w:lastColumn="0" w:noHBand="0" w:noVBand="1"/>
        <w:tblPrChange w:id="110" w:author="Julius Nordhues" w:date="2018-11-20T14:05:00Z">
          <w:tblPr>
            <w:tblStyle w:val="Tabellenraster"/>
            <w:tblW w:w="0" w:type="auto"/>
            <w:tblLook w:val="04A0" w:firstRow="1" w:lastRow="0" w:firstColumn="1" w:lastColumn="0" w:noHBand="0" w:noVBand="1"/>
          </w:tblPr>
        </w:tblPrChange>
      </w:tblPr>
      <w:tblGrid>
        <w:gridCol w:w="4319"/>
        <w:gridCol w:w="1329"/>
        <w:tblGridChange w:id="111">
          <w:tblGrid>
            <w:gridCol w:w="4531"/>
            <w:gridCol w:w="4531"/>
          </w:tblGrid>
        </w:tblGridChange>
      </w:tblGrid>
      <w:tr w:rsidR="00076D86" w:rsidTr="00076D86">
        <w:trPr>
          <w:cnfStyle w:val="100000000000" w:firstRow="1" w:lastRow="0" w:firstColumn="0" w:lastColumn="0" w:oddVBand="0" w:evenVBand="0" w:oddHBand="0" w:evenHBand="0" w:firstRowFirstColumn="0" w:firstRowLastColumn="0" w:lastRowFirstColumn="0" w:lastRowLastColumn="0"/>
          <w:ins w:id="112" w:author="Julius Nordhues" w:date="2018-11-20T14:01:00Z"/>
        </w:trPr>
        <w:tc>
          <w:tcPr>
            <w:cnfStyle w:val="001000000100" w:firstRow="0" w:lastRow="0" w:firstColumn="1" w:lastColumn="0" w:oddVBand="0" w:evenVBand="0" w:oddHBand="0" w:evenHBand="0" w:firstRowFirstColumn="1" w:firstRowLastColumn="0" w:lastRowFirstColumn="0" w:lastRowLastColumn="0"/>
            <w:tcW w:w="4319" w:type="dxa"/>
            <w:tcPrChange w:id="113" w:author="Julius Nordhues" w:date="2018-11-20T14:05:00Z">
              <w:tcPr>
                <w:tcW w:w="4531" w:type="dxa"/>
              </w:tcPr>
            </w:tcPrChange>
          </w:tcPr>
          <w:p w:rsidR="00076D86" w:rsidRDefault="00076D86" w:rsidP="00076D86">
            <w:pPr>
              <w:cnfStyle w:val="101000000100" w:firstRow="1" w:lastRow="0" w:firstColumn="1" w:lastColumn="0" w:oddVBand="0" w:evenVBand="0" w:oddHBand="0" w:evenHBand="0" w:firstRowFirstColumn="1" w:firstRowLastColumn="0" w:lastRowFirstColumn="0" w:lastRowLastColumn="0"/>
              <w:rPr>
                <w:ins w:id="114" w:author="Julius Nordhues" w:date="2018-11-20T14:01:00Z"/>
              </w:rPr>
            </w:pPr>
            <w:ins w:id="115" w:author="Julius Nordhues" w:date="2018-11-20T14:01:00Z">
              <w:r>
                <w:t>Meilenstein</w:t>
              </w:r>
            </w:ins>
          </w:p>
        </w:tc>
        <w:tc>
          <w:tcPr>
            <w:tcW w:w="1329" w:type="dxa"/>
            <w:tcPrChange w:id="116" w:author="Julius Nordhues" w:date="2018-11-20T14:05:00Z">
              <w:tcPr>
                <w:tcW w:w="4531" w:type="dxa"/>
              </w:tcPr>
            </w:tcPrChange>
          </w:tcPr>
          <w:p w:rsidR="00076D86" w:rsidRDefault="00076D86" w:rsidP="00076D86">
            <w:pPr>
              <w:cnfStyle w:val="100000000000" w:firstRow="1" w:lastRow="0" w:firstColumn="0" w:lastColumn="0" w:oddVBand="0" w:evenVBand="0" w:oddHBand="0" w:evenHBand="0" w:firstRowFirstColumn="0" w:firstRowLastColumn="0" w:lastRowFirstColumn="0" w:lastRowLastColumn="0"/>
              <w:rPr>
                <w:ins w:id="117" w:author="Julius Nordhues" w:date="2018-11-20T14:01:00Z"/>
              </w:rPr>
            </w:pPr>
            <w:ins w:id="118" w:author="Julius Nordhues" w:date="2018-11-20T14:02:00Z">
              <w:r>
                <w:t>Datum</w:t>
              </w:r>
            </w:ins>
          </w:p>
        </w:tc>
      </w:tr>
      <w:tr w:rsidR="00076D86" w:rsidTr="00076D86">
        <w:trPr>
          <w:cnfStyle w:val="000000100000" w:firstRow="0" w:lastRow="0" w:firstColumn="0" w:lastColumn="0" w:oddVBand="0" w:evenVBand="0" w:oddHBand="1" w:evenHBand="0" w:firstRowFirstColumn="0" w:firstRowLastColumn="0" w:lastRowFirstColumn="0" w:lastRowLastColumn="0"/>
          <w:ins w:id="119"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120" w:author="Julius Nordhues" w:date="2018-11-20T14:05:00Z">
              <w:tcPr>
                <w:tcW w:w="4531" w:type="dxa"/>
              </w:tcPr>
            </w:tcPrChange>
          </w:tcPr>
          <w:p w:rsidR="00076D86" w:rsidRDefault="00076D86" w:rsidP="00076D86">
            <w:pPr>
              <w:cnfStyle w:val="001000100000" w:firstRow="0" w:lastRow="0" w:firstColumn="1" w:lastColumn="0" w:oddVBand="0" w:evenVBand="0" w:oddHBand="1" w:evenHBand="0" w:firstRowFirstColumn="0" w:firstRowLastColumn="0" w:lastRowFirstColumn="0" w:lastRowLastColumn="0"/>
              <w:rPr>
                <w:ins w:id="121" w:author="Julius Nordhues" w:date="2018-11-20T14:02:00Z"/>
              </w:rPr>
            </w:pPr>
            <w:ins w:id="122" w:author="Julius Nordhues" w:date="2018-11-20T14:02:00Z">
              <w:r>
                <w:t>Projektantrag einreichen</w:t>
              </w:r>
            </w:ins>
          </w:p>
        </w:tc>
        <w:tc>
          <w:tcPr>
            <w:tcW w:w="1329" w:type="dxa"/>
            <w:tcPrChange w:id="123" w:author="Julius Nordhues" w:date="2018-11-20T14:05:00Z">
              <w:tcPr>
                <w:tcW w:w="4531" w:type="dxa"/>
              </w:tcPr>
            </w:tcPrChange>
          </w:tcPr>
          <w:p w:rsidR="00076D86" w:rsidRDefault="00076D86" w:rsidP="00076D86">
            <w:pPr>
              <w:cnfStyle w:val="000000100000" w:firstRow="0" w:lastRow="0" w:firstColumn="0" w:lastColumn="0" w:oddVBand="0" w:evenVBand="0" w:oddHBand="1" w:evenHBand="0" w:firstRowFirstColumn="0" w:firstRowLastColumn="0" w:lastRowFirstColumn="0" w:lastRowLastColumn="0"/>
              <w:rPr>
                <w:ins w:id="124" w:author="Julius Nordhues" w:date="2018-11-20T14:02:00Z"/>
              </w:rPr>
            </w:pPr>
            <w:ins w:id="125" w:author="Julius Nordhues" w:date="2018-11-20T14:02:00Z">
              <w:r>
                <w:t>16.11.2018</w:t>
              </w:r>
            </w:ins>
          </w:p>
        </w:tc>
      </w:tr>
      <w:tr w:rsidR="00076D86" w:rsidTr="00076D86">
        <w:trPr>
          <w:ins w:id="126"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127" w:author="Julius Nordhues" w:date="2018-11-20T14:05:00Z">
              <w:tcPr>
                <w:tcW w:w="4531" w:type="dxa"/>
              </w:tcPr>
            </w:tcPrChange>
          </w:tcPr>
          <w:p w:rsidR="00076D86" w:rsidRDefault="00076D86" w:rsidP="00076D86">
            <w:pPr>
              <w:rPr>
                <w:ins w:id="128" w:author="Julius Nordhues" w:date="2018-11-20T14:02:00Z"/>
              </w:rPr>
            </w:pPr>
            <w:ins w:id="129" w:author="Julius Nordhues" w:date="2018-11-20T14:03:00Z">
              <w:r>
                <w:t>Pflichtenheft einreichen</w:t>
              </w:r>
            </w:ins>
          </w:p>
        </w:tc>
        <w:tc>
          <w:tcPr>
            <w:tcW w:w="1329" w:type="dxa"/>
            <w:tcPrChange w:id="130" w:author="Julius Nordhues" w:date="2018-11-20T14:05:00Z">
              <w:tcPr>
                <w:tcW w:w="4531" w:type="dxa"/>
              </w:tcPr>
            </w:tcPrChange>
          </w:tcPr>
          <w:p w:rsidR="00076D86" w:rsidRDefault="00076D86" w:rsidP="00076D86">
            <w:pPr>
              <w:cnfStyle w:val="000000000000" w:firstRow="0" w:lastRow="0" w:firstColumn="0" w:lastColumn="0" w:oddVBand="0" w:evenVBand="0" w:oddHBand="0" w:evenHBand="0" w:firstRowFirstColumn="0" w:firstRowLastColumn="0" w:lastRowFirstColumn="0" w:lastRowLastColumn="0"/>
              <w:rPr>
                <w:ins w:id="131" w:author="Julius Nordhues" w:date="2018-11-20T14:02:00Z"/>
              </w:rPr>
            </w:pPr>
            <w:ins w:id="132" w:author="Julius Nordhues" w:date="2018-11-20T14:03:00Z">
              <w:r>
                <w:t>23.11.2018</w:t>
              </w:r>
            </w:ins>
          </w:p>
        </w:tc>
      </w:tr>
      <w:tr w:rsidR="00076D86" w:rsidTr="00076D86">
        <w:trPr>
          <w:cnfStyle w:val="000000100000" w:firstRow="0" w:lastRow="0" w:firstColumn="0" w:lastColumn="0" w:oddVBand="0" w:evenVBand="0" w:oddHBand="1" w:evenHBand="0" w:firstRowFirstColumn="0" w:firstRowLastColumn="0" w:lastRowFirstColumn="0" w:lastRowLastColumn="0"/>
          <w:ins w:id="133" w:author="Julius Nordhues" w:date="2018-11-20T14:03:00Z"/>
        </w:trPr>
        <w:tc>
          <w:tcPr>
            <w:cnfStyle w:val="001000000000" w:firstRow="0" w:lastRow="0" w:firstColumn="1" w:lastColumn="0" w:oddVBand="0" w:evenVBand="0" w:oddHBand="0" w:evenHBand="0" w:firstRowFirstColumn="0" w:firstRowLastColumn="0" w:lastRowFirstColumn="0" w:lastRowLastColumn="0"/>
            <w:tcW w:w="4319" w:type="dxa"/>
            <w:tcPrChange w:id="134" w:author="Julius Nordhues" w:date="2018-11-20T14:05:00Z">
              <w:tcPr>
                <w:tcW w:w="4531" w:type="dxa"/>
              </w:tcPr>
            </w:tcPrChange>
          </w:tcPr>
          <w:p w:rsidR="00076D86" w:rsidRDefault="00076D86" w:rsidP="00076D86">
            <w:pPr>
              <w:cnfStyle w:val="001000100000" w:firstRow="0" w:lastRow="0" w:firstColumn="1" w:lastColumn="0" w:oddVBand="0" w:evenVBand="0" w:oddHBand="1" w:evenHBand="0" w:firstRowFirstColumn="0" w:firstRowLastColumn="0" w:lastRowFirstColumn="0" w:lastRowLastColumn="0"/>
              <w:rPr>
                <w:ins w:id="135" w:author="Julius Nordhues" w:date="2018-11-20T14:03:00Z"/>
              </w:rPr>
            </w:pPr>
            <w:ins w:id="136" w:author="Julius Nordhues" w:date="2018-11-20T14:04:00Z">
              <w:r>
                <w:t>Fertigstellung eines lauffähigen Programmes</w:t>
              </w:r>
            </w:ins>
          </w:p>
        </w:tc>
        <w:tc>
          <w:tcPr>
            <w:tcW w:w="1329" w:type="dxa"/>
            <w:tcPrChange w:id="137" w:author="Julius Nordhues" w:date="2018-11-20T14:05:00Z">
              <w:tcPr>
                <w:tcW w:w="4531" w:type="dxa"/>
              </w:tcPr>
            </w:tcPrChange>
          </w:tcPr>
          <w:p w:rsidR="00076D86" w:rsidRDefault="00076D86" w:rsidP="00076D86">
            <w:pPr>
              <w:cnfStyle w:val="000000100000" w:firstRow="0" w:lastRow="0" w:firstColumn="0" w:lastColumn="0" w:oddVBand="0" w:evenVBand="0" w:oddHBand="1" w:evenHBand="0" w:firstRowFirstColumn="0" w:firstRowLastColumn="0" w:lastRowFirstColumn="0" w:lastRowLastColumn="0"/>
              <w:rPr>
                <w:ins w:id="138" w:author="Julius Nordhues" w:date="2018-11-20T14:03:00Z"/>
              </w:rPr>
            </w:pPr>
            <w:ins w:id="139" w:author="Julius Nordhues" w:date="2018-11-20T14:04:00Z">
              <w:r>
                <w:t>03.12.2018</w:t>
              </w:r>
            </w:ins>
          </w:p>
        </w:tc>
      </w:tr>
      <w:tr w:rsidR="00076D86" w:rsidTr="00076D86">
        <w:trPr>
          <w:ins w:id="140" w:author="Julius Nordhues" w:date="2018-11-20T14:04:00Z"/>
        </w:trPr>
        <w:tc>
          <w:tcPr>
            <w:cnfStyle w:val="001000000000" w:firstRow="0" w:lastRow="0" w:firstColumn="1" w:lastColumn="0" w:oddVBand="0" w:evenVBand="0" w:oddHBand="0" w:evenHBand="0" w:firstRowFirstColumn="0" w:firstRowLastColumn="0" w:lastRowFirstColumn="0" w:lastRowLastColumn="0"/>
            <w:tcW w:w="4319" w:type="dxa"/>
            <w:tcPrChange w:id="141" w:author="Julius Nordhues" w:date="2018-11-20T14:05:00Z">
              <w:tcPr>
                <w:tcW w:w="4531" w:type="dxa"/>
              </w:tcPr>
            </w:tcPrChange>
          </w:tcPr>
          <w:p w:rsidR="00076D86" w:rsidRDefault="00076D86" w:rsidP="00076D86">
            <w:pPr>
              <w:rPr>
                <w:ins w:id="142" w:author="Julius Nordhues" w:date="2018-11-20T14:04:00Z"/>
              </w:rPr>
            </w:pPr>
            <w:ins w:id="143" w:author="Julius Nordhues" w:date="2018-11-20T14:05:00Z">
              <w:r>
                <w:t>Abnahme</w:t>
              </w:r>
            </w:ins>
          </w:p>
        </w:tc>
        <w:tc>
          <w:tcPr>
            <w:tcW w:w="1329" w:type="dxa"/>
            <w:tcPrChange w:id="144" w:author="Julius Nordhues" w:date="2018-11-20T14:05:00Z">
              <w:tcPr>
                <w:tcW w:w="4531" w:type="dxa"/>
              </w:tcPr>
            </w:tcPrChange>
          </w:tcPr>
          <w:p w:rsidR="00076D86" w:rsidRDefault="00076D86" w:rsidP="00076D86">
            <w:pPr>
              <w:cnfStyle w:val="000000000000" w:firstRow="0" w:lastRow="0" w:firstColumn="0" w:lastColumn="0" w:oddVBand="0" w:evenVBand="0" w:oddHBand="0" w:evenHBand="0" w:firstRowFirstColumn="0" w:firstRowLastColumn="0" w:lastRowFirstColumn="0" w:lastRowLastColumn="0"/>
              <w:rPr>
                <w:ins w:id="145" w:author="Julius Nordhues" w:date="2018-11-20T14:04:00Z"/>
              </w:rPr>
            </w:pPr>
            <w:ins w:id="146" w:author="Julius Nordhues" w:date="2018-11-20T14:05:00Z">
              <w:r>
                <w:t>07.12.2018</w:t>
              </w:r>
            </w:ins>
          </w:p>
        </w:tc>
      </w:tr>
    </w:tbl>
    <w:p w:rsidR="00076D86" w:rsidRPr="000020C7" w:rsidRDefault="00076D86" w:rsidP="000020C7">
      <w:r>
        <w:t xml:space="preserve">Die Meilensteine wurden alle eingehalten und es kam bezüglich dieser </w:t>
      </w:r>
      <w:r w:rsidR="00443465">
        <w:t>nicht zu</w:t>
      </w:r>
      <w:r>
        <w:t xml:space="preserve"> Verzögerungen.</w:t>
      </w:r>
    </w:p>
    <w:p w:rsidR="006F4F83" w:rsidRDefault="006F4F83" w:rsidP="0015685C">
      <w:pPr>
        <w:pStyle w:val="berschrift2"/>
      </w:pPr>
    </w:p>
    <w:p w:rsidR="0015685C" w:rsidRDefault="0015685C" w:rsidP="0015685C">
      <w:pPr>
        <w:pStyle w:val="berschrift2"/>
      </w:pPr>
      <w:bookmarkStart w:id="147" w:name="_Toc531858463"/>
      <w:r>
        <w:t>Abweichungen in den Muss-, Soll- und Kann-Ziele</w:t>
      </w:r>
      <w:bookmarkEnd w:id="147"/>
    </w:p>
    <w:p w:rsidR="00F3474B" w:rsidRDefault="00F3474B" w:rsidP="00F3474B">
      <w:r>
        <w:t>Die Muss-Ziele wurden fast vollständig umgesetzt. D</w:t>
      </w:r>
      <w:r w:rsidR="00C63250">
        <w:t xml:space="preserve">as einzige Muss-Ziel, </w:t>
      </w:r>
      <w:r w:rsidR="002F5D7D">
        <w:t>das</w:t>
      </w:r>
      <w:r w:rsidR="00C63250">
        <w:t xml:space="preserve"> nicht umgesetzt wurde, ist die automatische Berechnung bzw. das Umsetzen von einfachen Rechenoperationen in dem User Interface. </w:t>
      </w:r>
      <w:r w:rsidR="00623361">
        <w:t>Doch</w:t>
      </w:r>
      <w:r w:rsidR="00C63250">
        <w:t xml:space="preserve"> ist diese Funktion in der Entwicklung und könnte </w:t>
      </w:r>
      <w:r w:rsidR="00BA1378">
        <w:t>innerhalb von</w:t>
      </w:r>
      <w:r w:rsidR="00C63250">
        <w:t xml:space="preserve"> ein bis zwei Werktagen nachgeliefert werden.</w:t>
      </w:r>
    </w:p>
    <w:p w:rsidR="00C63250" w:rsidRDefault="00C63250" w:rsidP="00C63250">
      <w:r>
        <w:t xml:space="preserve">Von den Soll-Zielen wurde das Rollensystem implementiert, sowie das Uploaden und Aktualisieren von XML-Prozessdateien. </w:t>
      </w:r>
      <w:r w:rsidR="0045721E">
        <w:t>Der Prozessfortsch</w:t>
      </w:r>
      <w:r w:rsidR="005620C6">
        <w:t>ritt wurde in der DB hinterlegt</w:t>
      </w:r>
      <w:r w:rsidR="0045721E">
        <w:t xml:space="preserve"> </w:t>
      </w:r>
      <w:r w:rsidR="005620C6">
        <w:t>und mit dem Frontend verknüpft</w:t>
      </w:r>
      <w:r w:rsidR="0045721E">
        <w:t>.</w:t>
      </w:r>
    </w:p>
    <w:p w:rsidR="0045721E" w:rsidRDefault="0045721E" w:rsidP="00C63250">
      <w:r>
        <w:t>Die restlichen Soll-und Kann-Funktionen wurden noch nicht umgesetzt.</w:t>
      </w:r>
    </w:p>
    <w:p w:rsidR="006F4F83" w:rsidRDefault="006F4F83">
      <w:pPr>
        <w:spacing w:line="259" w:lineRule="auto"/>
        <w:jc w:val="left"/>
        <w:rPr>
          <w:rFonts w:asciiTheme="majorHAnsi" w:eastAsiaTheme="majorEastAsia" w:hAnsiTheme="majorHAnsi" w:cstheme="majorBidi"/>
          <w:color w:val="2E74B5" w:themeColor="accent1" w:themeShade="BF"/>
          <w:sz w:val="26"/>
          <w:szCs w:val="26"/>
        </w:rPr>
      </w:pPr>
      <w:r>
        <w:br w:type="page"/>
      </w:r>
    </w:p>
    <w:p w:rsidR="00484AE8" w:rsidRDefault="00484AE8" w:rsidP="00484AE8">
      <w:pPr>
        <w:pStyle w:val="berschrift2"/>
      </w:pPr>
      <w:bookmarkStart w:id="148" w:name="_Toc531858464"/>
      <w:r>
        <w:lastRenderedPageBreak/>
        <w:t xml:space="preserve">Abweichungen </w:t>
      </w:r>
      <w:r w:rsidR="00076D86">
        <w:t>von Ergebnissen aus der Analyse- und Planungsphase</w:t>
      </w:r>
      <w:bookmarkEnd w:id="148"/>
    </w:p>
    <w:p w:rsidR="00076D86" w:rsidRDefault="00076D86" w:rsidP="00076D86">
      <w:r>
        <w:t>Das relationale Datenbankschema wurde durch zusätzliche Tabellen erweitert und teilweise umstrukturiert.</w:t>
      </w:r>
      <w:r w:rsidR="00EB073D">
        <w:t xml:space="preserve"> Außerdem wurde kein Sequenzdiagramm erstellt, wie man aus der </w:t>
      </w:r>
      <w:r w:rsidR="00EB073D">
        <w:fldChar w:fldCharType="begin"/>
      </w:r>
      <w:r w:rsidR="00EB073D">
        <w:instrText xml:space="preserve"> REF _Ref531759407 \h </w:instrText>
      </w:r>
      <w:r w:rsidR="00EB073D">
        <w:fldChar w:fldCharType="separate"/>
      </w:r>
      <w:r w:rsidR="00EB073D">
        <w:t xml:space="preserve">Abbildung </w:t>
      </w:r>
      <w:r w:rsidR="00EB073D">
        <w:rPr>
          <w:noProof/>
        </w:rPr>
        <w:t>6</w:t>
      </w:r>
      <w:r w:rsidR="00EB073D">
        <w:t xml:space="preserve"> - Zeitplan Ist-Soll-Vergleich</w:t>
      </w:r>
      <w:r w:rsidR="00EB073D">
        <w:fldChar w:fldCharType="end"/>
      </w:r>
      <w:r w:rsidR="00EB073D">
        <w:t xml:space="preserve"> nehmen kann. Stattdessen wurde auf ein Flussdiagramm zurückgegriffen, weil dies den Prozess besser abbilden kann. Es wurde auch kein Klassendiagramm aufgeführt, weil unser Konzept, der </w:t>
      </w:r>
      <w:r w:rsidR="007810DA">
        <w:t>mehrstufigen</w:t>
      </w:r>
      <w:r w:rsidR="00EB073D">
        <w:t xml:space="preserve"> Vererbung schwierig darzustellen war und keinen Mehrwert für den Kunden gehabt </w:t>
      </w:r>
      <w:r w:rsidR="002C1C80">
        <w:t>hätte.</w:t>
      </w:r>
    </w:p>
    <w:p w:rsidR="007810DA" w:rsidRDefault="007810DA" w:rsidP="00076D86">
      <w:r>
        <w:t>Die deutlichsten Änderungen ergaben sich an der allgemeinen Struktur des Projektes. So war in der Planungsphase davon ausgegangen worden, zwei getrennte Applikationen zu entwickeln die jeweils unabhängige Ressourcen nutzen.</w:t>
      </w:r>
    </w:p>
    <w:p w:rsidR="007810DA" w:rsidRDefault="007810DA" w:rsidP="00076D86">
      <w:r>
        <w:t xml:space="preserve">Im abschließenden Ergebnis bestehen jedoch drei Projekte. Eines für die Clientseite, eines für die Serverseite, sowie eine Klassenbibliothek die Klassen für beide Projekte zur Verfügung stellt. </w:t>
      </w:r>
      <w:r w:rsidR="00AA7140">
        <w:t>Das gilt zum Beispiel für die Klassen zur Abbildung der Datenbankobjekte oder Hilfsklassen wie den XML-Interpreter.</w:t>
      </w:r>
    </w:p>
    <w:p w:rsidR="00692A4F" w:rsidRDefault="00692A4F" w:rsidP="00076D86">
      <w:r>
        <w:t xml:space="preserve">Auch die REST-Schnittstelle musste deutlich überarbeitet werden. In der Planungsphase war angedacht, wenige Schnittstellen bereitzustellen, die aber breite Funktionen abdecken können. Z.B. eine Schnittstelle unter </w:t>
      </w:r>
      <w:proofErr w:type="gramStart"/>
      <w:r>
        <w:t>„..</w:t>
      </w:r>
      <w:proofErr w:type="gramEnd"/>
      <w:r>
        <w:t>/</w:t>
      </w:r>
      <w:proofErr w:type="spellStart"/>
      <w:r>
        <w:t>fileupload</w:t>
      </w:r>
      <w:proofErr w:type="spellEnd"/>
      <w:r>
        <w:t>“ die Dateien entgegen nimmt und erst bei deren Empfang entscheidet was bei welchem Dateityp zu tun ist.</w:t>
      </w:r>
    </w:p>
    <w:p w:rsidR="00576E90" w:rsidRDefault="00692A4F" w:rsidP="00076D86">
      <w:r>
        <w:t xml:space="preserve">Diese Funktionen wurden nun in einzelne Schnittstellen getrennt, so dass es für jede Anfrage eine Schnittstelle gibt, sowie ein Request- und </w:t>
      </w:r>
      <w:proofErr w:type="spellStart"/>
      <w:r>
        <w:t>Replyobjekt</w:t>
      </w:r>
      <w:proofErr w:type="spellEnd"/>
      <w:r>
        <w:t>, die den Aufbau der Anfragen an und Antworten vom Server bestimmen.</w:t>
      </w:r>
    </w:p>
    <w:p w:rsidR="00B03333" w:rsidRDefault="00B03333" w:rsidP="00B03333">
      <w:pPr>
        <w:pStyle w:val="berschrift2"/>
      </w:pPr>
      <w:bookmarkStart w:id="149" w:name="_Toc531858465"/>
      <w:r>
        <w:t>Abweichungen in der Qualitätskontrolle</w:t>
      </w:r>
      <w:bookmarkEnd w:id="149"/>
    </w:p>
    <w:p w:rsidR="00D27F3D" w:rsidRDefault="00D27F3D" w:rsidP="00F3474B">
      <w:r>
        <w:t>Die Allgemeine Komplexität des Auftrags gestaltete sich als deutlich</w:t>
      </w:r>
      <w:r w:rsidR="009150EF">
        <w:t xml:space="preserve"> größer, als erwartet wurde</w:t>
      </w:r>
      <w:r>
        <w:t>. Das führte zu deutlichen Umstrukturierungen der grundlegenden Konzepte wie der Vererbungsstruktur und einer komplexen Code-Basis, die nicht unbedacht angefasst werden sollte.</w:t>
      </w:r>
    </w:p>
    <w:p w:rsidR="00D27F3D" w:rsidRDefault="00D27F3D" w:rsidP="00F3474B">
      <w:r>
        <w:t xml:space="preserve">Zur Lösung dieses Problems haben wir dann die Code-Basis durch Vererbung in mehrere Ebenen aufgeteilt, von der </w:t>
      </w:r>
      <w:proofErr w:type="gramStart"/>
      <w:r>
        <w:t>die oberste weitreichende und verständliche Schnittstellen</w:t>
      </w:r>
      <w:proofErr w:type="gramEnd"/>
      <w:r>
        <w:t xml:space="preserve"> bereitstellt, so dass das Programm in Teilen einfach erweiterbar bleibt. Im Gegenzug sind die Klassenzusammenhänge der tieferen Ebenen extrem komplex.</w:t>
      </w:r>
    </w:p>
    <w:p w:rsidR="00D27F3D" w:rsidRDefault="00D27F3D" w:rsidP="00F3474B">
      <w:r>
        <w:t>Die Erweiterbarkeit des Programmes ist somit gegeben, wird aber wegen fehlender Dokumentation erheblich erschwert, die in diesem Sinne nachgereicht wird.</w:t>
      </w:r>
    </w:p>
    <w:p w:rsidR="0045721E" w:rsidRPr="0045721E" w:rsidRDefault="00076D86" w:rsidP="00175AAF">
      <w:pPr>
        <w:rPr>
          <w:color w:val="538135" w:themeColor="accent6" w:themeShade="BF"/>
        </w:rPr>
      </w:pPr>
      <w:r>
        <w:t xml:space="preserve">Durch </w:t>
      </w:r>
      <w:r w:rsidR="009150EF">
        <w:t>ausführliche Tests</w:t>
      </w:r>
      <w:r>
        <w:t xml:space="preserve"> ist die Ko</w:t>
      </w:r>
      <w:r w:rsidR="009150EF">
        <w:t>rrektheit des Programmes weit</w:t>
      </w:r>
      <w:r>
        <w:t>gehend gesichert. Die Benutzerfreundlichkeit wurde laufend während der Implementierung verbessert.</w:t>
      </w:r>
      <w:r w:rsidR="009150EF">
        <w:t xml:space="preserve"> Z.B. wird sichergestellt, dass der Nutzer möglichst selten in Mitteilungssackgassen läuft oder mit </w:t>
      </w:r>
      <w:proofErr w:type="spellStart"/>
      <w:r w:rsidR="009150EF">
        <w:t>Exception</w:t>
      </w:r>
      <w:proofErr w:type="spellEnd"/>
      <w:r w:rsidR="009150EF">
        <w:t>-Meldungen beworfen wird. Stattdessen wird er klar über Fehler aufgeklärt und sollte das nicht möglich sein, kann ein Administrator, da die Fehler eh nahezu alle Serverseitig auftreten, diese mit Uhrzeit im Serverlog nachverfolgen.</w:t>
      </w:r>
    </w:p>
    <w:p w:rsidR="00245859" w:rsidRDefault="00245859" w:rsidP="00245859">
      <w:pPr>
        <w:pStyle w:val="berschrift2"/>
      </w:pPr>
      <w:bookmarkStart w:id="150" w:name="_Toc531858466"/>
      <w:r>
        <w:t>Abweichungen in der Kostenplanung</w:t>
      </w:r>
      <w:bookmarkEnd w:id="150"/>
    </w:p>
    <w:p w:rsidR="00175AAF" w:rsidRDefault="0045721E" w:rsidP="00304758">
      <w:r>
        <w:t>Es gibt keine Abweichungen in der Kostenplanung, da das Projekt zum Sticht</w:t>
      </w:r>
      <w:r w:rsidR="00E06EFB">
        <w:t>ag erfolgreich abgenommen wurde und keine zusätzlichen Ressourcen bezüglich zusätzlicher Arbeitskräfte, -stunden oder Lizenzen benötigt wurden.</w:t>
      </w:r>
    </w:p>
    <w:p w:rsidR="00514791" w:rsidRDefault="00514791" w:rsidP="00514791">
      <w:pPr>
        <w:pStyle w:val="berschrift2"/>
      </w:pPr>
      <w:bookmarkStart w:id="151" w:name="_Toc531858467"/>
      <w:r>
        <w:t>Mehrwert geschaffen?</w:t>
      </w:r>
      <w:bookmarkEnd w:id="151"/>
    </w:p>
    <w:p w:rsidR="00F3474B" w:rsidRPr="0045721E" w:rsidRDefault="0045721E" w:rsidP="00F3474B">
      <w:pPr>
        <w:rPr>
          <w:color w:val="538135" w:themeColor="accent6" w:themeShade="BF"/>
        </w:rPr>
      </w:pPr>
      <w:r w:rsidRPr="0045721E">
        <w:rPr>
          <w:color w:val="538135" w:themeColor="accent6" w:themeShade="BF"/>
        </w:rPr>
        <w:t>//</w:t>
      </w:r>
      <w:proofErr w:type="spellStart"/>
      <w:r w:rsidRPr="0045721E">
        <w:rPr>
          <w:color w:val="538135" w:themeColor="accent6" w:themeShade="BF"/>
        </w:rPr>
        <w:t>ToDo</w:t>
      </w:r>
      <w:proofErr w:type="spellEnd"/>
    </w:p>
    <w:p w:rsidR="00514791" w:rsidRPr="00514791" w:rsidRDefault="00514791" w:rsidP="00514791">
      <w:pPr>
        <w:pStyle w:val="berschrift1"/>
      </w:pPr>
      <w:bookmarkStart w:id="152" w:name="_Toc531858468"/>
      <w:r>
        <w:t>Benutzerhandbuch</w:t>
      </w:r>
      <w:bookmarkEnd w:id="152"/>
    </w:p>
    <w:p w:rsidR="00514791" w:rsidRDefault="00514791" w:rsidP="00514791">
      <w:pPr>
        <w:pStyle w:val="berschrift1"/>
      </w:pPr>
      <w:bookmarkStart w:id="153" w:name="_Toc531858469"/>
      <w:r>
        <w:t>Anhang</w:t>
      </w:r>
      <w:bookmarkEnd w:id="153"/>
    </w:p>
    <w:p w:rsidR="00514791" w:rsidRDefault="00514791" w:rsidP="00514791">
      <w:pPr>
        <w:pStyle w:val="berschrift2"/>
      </w:pPr>
      <w:bookmarkStart w:id="154" w:name="_Ref531695476"/>
      <w:bookmarkStart w:id="155" w:name="_Toc531858470"/>
      <w:r>
        <w:t>Pflichtenheft</w:t>
      </w:r>
      <w:bookmarkEnd w:id="154"/>
      <w:bookmarkEnd w:id="155"/>
    </w:p>
    <w:p w:rsidR="00514791" w:rsidRDefault="00514791" w:rsidP="00514791">
      <w:pPr>
        <w:pStyle w:val="berschrift2"/>
      </w:pPr>
      <w:bookmarkStart w:id="156" w:name="_Toc531858471"/>
      <w:r>
        <w:t>Graphische Darstellungen (Struktogramm, UML, ER-Diagramme)</w:t>
      </w:r>
      <w:bookmarkEnd w:id="156"/>
    </w:p>
    <w:p w:rsidR="00514791" w:rsidRPr="00514791" w:rsidRDefault="00514791" w:rsidP="00514791">
      <w:pPr>
        <w:pStyle w:val="berschrift2"/>
      </w:pPr>
      <w:bookmarkStart w:id="157" w:name="_Toc531858472"/>
      <w:r>
        <w:t>Testprotokolle</w:t>
      </w:r>
      <w:bookmarkEnd w:id="157"/>
    </w:p>
    <w:sectPr w:rsidR="00514791" w:rsidRPr="00514791" w:rsidSect="00F3474B">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58" w:rsidRDefault="00304758" w:rsidP="00B03333">
      <w:pPr>
        <w:spacing w:after="0" w:line="240" w:lineRule="auto"/>
      </w:pPr>
      <w:r>
        <w:separator/>
      </w:r>
    </w:p>
  </w:endnote>
  <w:endnote w:type="continuationSeparator" w:id="0">
    <w:p w:rsidR="00304758" w:rsidRDefault="00304758" w:rsidP="00B03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758" w:rsidRDefault="00304758">
    <w:pPr>
      <w:pStyle w:val="Fuzeile"/>
      <w:jc w:val="right"/>
    </w:pPr>
  </w:p>
  <w:p w:rsidR="00304758" w:rsidRDefault="003047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412072"/>
      <w:docPartObj>
        <w:docPartGallery w:val="Page Numbers (Bottom of Page)"/>
        <w:docPartUnique/>
      </w:docPartObj>
    </w:sdtPr>
    <w:sdtContent>
      <w:p w:rsidR="00304758" w:rsidRDefault="00304758">
        <w:pPr>
          <w:pStyle w:val="Fuzeile"/>
          <w:jc w:val="right"/>
        </w:pPr>
        <w:r>
          <w:fldChar w:fldCharType="begin"/>
        </w:r>
        <w:r>
          <w:instrText>PAGE   \* MERGEFORMAT</w:instrText>
        </w:r>
        <w:r>
          <w:fldChar w:fldCharType="separate"/>
        </w:r>
        <w:r w:rsidR="00094697">
          <w:rPr>
            <w:noProof/>
          </w:rPr>
          <w:t>7</w:t>
        </w:r>
        <w:r>
          <w:fldChar w:fldCharType="end"/>
        </w:r>
      </w:p>
    </w:sdtContent>
  </w:sdt>
  <w:p w:rsidR="00304758" w:rsidRDefault="003047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58" w:rsidRDefault="00304758" w:rsidP="00B03333">
      <w:pPr>
        <w:spacing w:after="0" w:line="240" w:lineRule="auto"/>
      </w:pPr>
      <w:r>
        <w:separator/>
      </w:r>
    </w:p>
  </w:footnote>
  <w:footnote w:type="continuationSeparator" w:id="0">
    <w:p w:rsidR="00304758" w:rsidRDefault="00304758" w:rsidP="00B03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F7E44"/>
    <w:multiLevelType w:val="hybridMultilevel"/>
    <w:tmpl w:val="EC368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BF33092"/>
    <w:multiLevelType w:val="hybridMultilevel"/>
    <w:tmpl w:val="3C969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8B6A68"/>
    <w:multiLevelType w:val="hybridMultilevel"/>
    <w:tmpl w:val="C932FA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E9B794E"/>
    <w:multiLevelType w:val="hybridMultilevel"/>
    <w:tmpl w:val="EDB01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041061"/>
    <w:multiLevelType w:val="hybridMultilevel"/>
    <w:tmpl w:val="C480F0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5C"/>
    <w:rsid w:val="000020C7"/>
    <w:rsid w:val="00076D86"/>
    <w:rsid w:val="00093851"/>
    <w:rsid w:val="00094697"/>
    <w:rsid w:val="000A0DC4"/>
    <w:rsid w:val="001363CC"/>
    <w:rsid w:val="0015685C"/>
    <w:rsid w:val="00157624"/>
    <w:rsid w:val="00175AAF"/>
    <w:rsid w:val="001D3F04"/>
    <w:rsid w:val="00202206"/>
    <w:rsid w:val="00245859"/>
    <w:rsid w:val="002B7E0A"/>
    <w:rsid w:val="002C1C80"/>
    <w:rsid w:val="002D1E9B"/>
    <w:rsid w:val="002F5D7D"/>
    <w:rsid w:val="003039AA"/>
    <w:rsid w:val="00304758"/>
    <w:rsid w:val="00362F5E"/>
    <w:rsid w:val="00443465"/>
    <w:rsid w:val="0045721E"/>
    <w:rsid w:val="004618AD"/>
    <w:rsid w:val="00484AE8"/>
    <w:rsid w:val="004B7CB9"/>
    <w:rsid w:val="004E08CA"/>
    <w:rsid w:val="004E0C7D"/>
    <w:rsid w:val="004E0FBF"/>
    <w:rsid w:val="00510F80"/>
    <w:rsid w:val="00514791"/>
    <w:rsid w:val="005620C6"/>
    <w:rsid w:val="00576E90"/>
    <w:rsid w:val="005A0659"/>
    <w:rsid w:val="005D11C3"/>
    <w:rsid w:val="00623361"/>
    <w:rsid w:val="00692A4F"/>
    <w:rsid w:val="006C43FE"/>
    <w:rsid w:val="006F4F83"/>
    <w:rsid w:val="00734213"/>
    <w:rsid w:val="00766607"/>
    <w:rsid w:val="007810DA"/>
    <w:rsid w:val="007A39EC"/>
    <w:rsid w:val="00803DED"/>
    <w:rsid w:val="0081346C"/>
    <w:rsid w:val="0084128A"/>
    <w:rsid w:val="00863EE6"/>
    <w:rsid w:val="008C16E7"/>
    <w:rsid w:val="008E1C86"/>
    <w:rsid w:val="009150EF"/>
    <w:rsid w:val="009C4780"/>
    <w:rsid w:val="00A001E9"/>
    <w:rsid w:val="00A6709D"/>
    <w:rsid w:val="00A97D48"/>
    <w:rsid w:val="00AA7140"/>
    <w:rsid w:val="00AF5206"/>
    <w:rsid w:val="00B03333"/>
    <w:rsid w:val="00B26928"/>
    <w:rsid w:val="00B3045C"/>
    <w:rsid w:val="00B33DE7"/>
    <w:rsid w:val="00B365DB"/>
    <w:rsid w:val="00B90C44"/>
    <w:rsid w:val="00BA1378"/>
    <w:rsid w:val="00BC7DF1"/>
    <w:rsid w:val="00C63250"/>
    <w:rsid w:val="00C6553B"/>
    <w:rsid w:val="00CE4604"/>
    <w:rsid w:val="00CE508B"/>
    <w:rsid w:val="00CE6522"/>
    <w:rsid w:val="00D016FB"/>
    <w:rsid w:val="00D0558E"/>
    <w:rsid w:val="00D27F3D"/>
    <w:rsid w:val="00D76BD7"/>
    <w:rsid w:val="00DA1939"/>
    <w:rsid w:val="00DA4D13"/>
    <w:rsid w:val="00DB6AB7"/>
    <w:rsid w:val="00E06EFB"/>
    <w:rsid w:val="00EB073D"/>
    <w:rsid w:val="00EF0425"/>
    <w:rsid w:val="00EF43C0"/>
    <w:rsid w:val="00F3474B"/>
    <w:rsid w:val="00F42714"/>
    <w:rsid w:val="00F80100"/>
    <w:rsid w:val="00F875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E71510"/>
  <w15:chartTrackingRefBased/>
  <w15:docId w15:val="{F45B4D05-3FC1-41BE-B19C-CCC63C22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685C"/>
    <w:pPr>
      <w:spacing w:line="256" w:lineRule="auto"/>
      <w:jc w:val="both"/>
    </w:pPr>
  </w:style>
  <w:style w:type="paragraph" w:styleId="berschrift1">
    <w:name w:val="heading 1"/>
    <w:basedOn w:val="Standard"/>
    <w:next w:val="Standard"/>
    <w:link w:val="berschrift1Zchn"/>
    <w:uiPriority w:val="9"/>
    <w:qFormat/>
    <w:rsid w:val="00156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6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47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458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5685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5685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685C"/>
    <w:rPr>
      <w:rFonts w:ascii="Segoe UI" w:hAnsi="Segoe UI" w:cs="Segoe UI"/>
      <w:sz w:val="18"/>
      <w:szCs w:val="18"/>
    </w:rPr>
  </w:style>
  <w:style w:type="character" w:customStyle="1" w:styleId="berschrift1Zchn">
    <w:name w:val="Überschrift 1 Zchn"/>
    <w:basedOn w:val="Absatz-Standardschriftart"/>
    <w:link w:val="berschrift1"/>
    <w:uiPriority w:val="9"/>
    <w:rsid w:val="0015685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5685C"/>
    <w:pPr>
      <w:spacing w:line="259" w:lineRule="auto"/>
      <w:jc w:val="left"/>
      <w:outlineLvl w:val="9"/>
    </w:pPr>
    <w:rPr>
      <w:lang w:eastAsia="de-DE"/>
    </w:rPr>
  </w:style>
  <w:style w:type="character" w:customStyle="1" w:styleId="berschrift2Zchn">
    <w:name w:val="Überschrift 2 Zchn"/>
    <w:basedOn w:val="Absatz-Standardschriftart"/>
    <w:link w:val="berschrift2"/>
    <w:uiPriority w:val="9"/>
    <w:rsid w:val="0015685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14791"/>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B365DB"/>
    <w:pPr>
      <w:spacing w:after="100"/>
    </w:pPr>
  </w:style>
  <w:style w:type="paragraph" w:styleId="Verzeichnis2">
    <w:name w:val="toc 2"/>
    <w:basedOn w:val="Standard"/>
    <w:next w:val="Standard"/>
    <w:autoRedefine/>
    <w:uiPriority w:val="39"/>
    <w:unhideWhenUsed/>
    <w:rsid w:val="00B365DB"/>
    <w:pPr>
      <w:spacing w:after="100"/>
      <w:ind w:left="220"/>
    </w:pPr>
  </w:style>
  <w:style w:type="paragraph" w:styleId="Verzeichnis3">
    <w:name w:val="toc 3"/>
    <w:basedOn w:val="Standard"/>
    <w:next w:val="Standard"/>
    <w:autoRedefine/>
    <w:uiPriority w:val="39"/>
    <w:unhideWhenUsed/>
    <w:rsid w:val="00B365DB"/>
    <w:pPr>
      <w:spacing w:after="100"/>
      <w:ind w:left="440"/>
    </w:pPr>
  </w:style>
  <w:style w:type="character" w:styleId="Hyperlink">
    <w:name w:val="Hyperlink"/>
    <w:basedOn w:val="Absatz-Standardschriftart"/>
    <w:uiPriority w:val="99"/>
    <w:unhideWhenUsed/>
    <w:rsid w:val="00B365DB"/>
    <w:rPr>
      <w:color w:val="0563C1" w:themeColor="hyperlink"/>
      <w:u w:val="single"/>
    </w:rPr>
  </w:style>
  <w:style w:type="paragraph" w:styleId="Kopfzeile">
    <w:name w:val="header"/>
    <w:basedOn w:val="Standard"/>
    <w:link w:val="KopfzeileZchn"/>
    <w:uiPriority w:val="99"/>
    <w:unhideWhenUsed/>
    <w:rsid w:val="00B033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3333"/>
  </w:style>
  <w:style w:type="paragraph" w:styleId="Fuzeile">
    <w:name w:val="footer"/>
    <w:basedOn w:val="Standard"/>
    <w:link w:val="FuzeileZchn"/>
    <w:uiPriority w:val="99"/>
    <w:unhideWhenUsed/>
    <w:rsid w:val="00B0333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3333"/>
  </w:style>
  <w:style w:type="paragraph" w:styleId="Listenabsatz">
    <w:name w:val="List Paragraph"/>
    <w:basedOn w:val="Standard"/>
    <w:uiPriority w:val="34"/>
    <w:qFormat/>
    <w:rsid w:val="00B03333"/>
    <w:pPr>
      <w:ind w:left="720"/>
      <w:contextualSpacing/>
    </w:pPr>
  </w:style>
  <w:style w:type="character" w:customStyle="1" w:styleId="berschrift4Zchn">
    <w:name w:val="Überschrift 4 Zchn"/>
    <w:basedOn w:val="Absatz-Standardschriftart"/>
    <w:link w:val="berschrift4"/>
    <w:uiPriority w:val="9"/>
    <w:rsid w:val="00245859"/>
    <w:rPr>
      <w:rFonts w:asciiTheme="majorHAnsi" w:eastAsiaTheme="majorEastAsia" w:hAnsiTheme="majorHAnsi" w:cstheme="majorBidi"/>
      <w:i/>
      <w:iCs/>
      <w:color w:val="2E74B5" w:themeColor="accent1" w:themeShade="BF"/>
    </w:rPr>
  </w:style>
  <w:style w:type="table" w:styleId="Gitternetztabelle4Akzent1">
    <w:name w:val="Grid Table 4 Accent 1"/>
    <w:basedOn w:val="NormaleTabelle"/>
    <w:uiPriority w:val="49"/>
    <w:rsid w:val="00DB6A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3Akzent1">
    <w:name w:val="Grid Table 3 Accent 1"/>
    <w:basedOn w:val="NormaleTabelle"/>
    <w:uiPriority w:val="48"/>
    <w:rsid w:val="00076D8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2Akzent1">
    <w:name w:val="Grid Table 2 Accent 1"/>
    <w:basedOn w:val="NormaleTabelle"/>
    <w:uiPriority w:val="47"/>
    <w:rsid w:val="00CE4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eschriftung">
    <w:name w:val="caption"/>
    <w:basedOn w:val="Standard"/>
    <w:next w:val="Standard"/>
    <w:uiPriority w:val="35"/>
    <w:unhideWhenUsed/>
    <w:qFormat/>
    <w:rsid w:val="00DA19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19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9C8A-5816-4CBD-8A2A-DDD70C63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2876</Words>
  <Characters>18126</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57</cp:revision>
  <dcterms:created xsi:type="dcterms:W3CDTF">2018-11-27T13:22:00Z</dcterms:created>
  <dcterms:modified xsi:type="dcterms:W3CDTF">2018-12-06T10:38:00Z</dcterms:modified>
</cp:coreProperties>
</file>